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8"/>
          <w:szCs w:val="28"/>
          <w:lang w:val="en-US"/>
        </w:rPr>
      </w:pPr>
      <w:r>
        <w:rPr>
          <w:b/>
          <w:sz w:val="28"/>
          <w:szCs w:val="28"/>
          <w:lang w:val="en-US"/>
        </w:rPr>
        <w:t>Year 10 CSL Oral Exam questions (on 11</w:t>
      </w:r>
      <w:r>
        <w:rPr>
          <w:b/>
          <w:sz w:val="28"/>
          <w:szCs w:val="28"/>
          <w:vertAlign w:val="superscript"/>
          <w:lang w:val="en-US"/>
        </w:rPr>
        <w:t>th</w:t>
      </w:r>
      <w:r>
        <w:rPr>
          <w:b/>
          <w:sz w:val="28"/>
          <w:szCs w:val="28"/>
          <w:lang w:val="en-US"/>
        </w:rPr>
        <w:t xml:space="preserve"> November Week 5 </w:t>
      </w:r>
      <w:r>
        <w:rPr>
          <w:b/>
          <w:sz w:val="28"/>
          <w:szCs w:val="28"/>
          <w:lang w:val="en-AU"/>
        </w:rPr>
        <w:t>Friday</w:t>
      </w:r>
      <w:r>
        <w:rPr>
          <w:b/>
          <w:sz w:val="28"/>
          <w:szCs w:val="28"/>
          <w:lang w:val="en-US"/>
        </w:rPr>
        <w:t>)</w:t>
      </w:r>
    </w:p>
    <w:p>
      <w:pPr>
        <w:pStyle w:val="Normal"/>
        <w:rPr>
          <w:b/>
          <w:b/>
          <w:sz w:val="28"/>
          <w:szCs w:val="28"/>
          <w:lang w:val="en-US"/>
        </w:rPr>
      </w:pPr>
      <w:r>
        <w:rPr>
          <w:b/>
          <w:sz w:val="28"/>
          <w:szCs w:val="28"/>
          <w:lang w:val="en-US"/>
        </w:rPr>
        <w:t>You can send your draft on Connect before 21</w:t>
      </w:r>
      <w:r>
        <w:rPr>
          <w:b/>
          <w:sz w:val="28"/>
          <w:szCs w:val="28"/>
          <w:vertAlign w:val="superscript"/>
          <w:lang w:val="en-US"/>
        </w:rPr>
        <w:t>th</w:t>
      </w:r>
      <w:r>
        <w:rPr>
          <w:b/>
          <w:sz w:val="28"/>
          <w:szCs w:val="28"/>
          <w:lang w:val="en-US"/>
        </w:rPr>
        <w:t xml:space="preserve"> October for proofreading. I will only proofread 10 questions. </w:t>
      </w:r>
    </w:p>
    <w:p>
      <w:pPr>
        <w:pStyle w:val="Normal"/>
        <w:rPr>
          <w:lang w:val="en-US"/>
        </w:rPr>
      </w:pPr>
      <w:r>
        <w:rPr>
          <w:lang w:val="en-US"/>
        </w:rPr>
      </w:r>
    </w:p>
    <w:p>
      <w:pPr>
        <w:pStyle w:val="Normal"/>
        <w:rPr>
          <w:rFonts w:ascii="Times New Roman" w:hAnsi="Times New Roman" w:cs="Times New Roman"/>
          <w:b/>
          <w:b/>
          <w:bCs/>
          <w:lang w:val="en-US"/>
        </w:rPr>
      </w:pPr>
      <w:r>
        <w:rPr>
          <w:rFonts w:cs="Times New Roman" w:ascii="Times New Roman" w:hAnsi="Times New Roman"/>
          <w:b/>
          <w:bCs/>
          <w:lang w:val="en-US"/>
        </w:rPr>
        <w:t>Structure of the oral assessment</w:t>
      </w:r>
    </w:p>
    <w:p>
      <w:pPr>
        <w:pStyle w:val="Normal"/>
        <w:rPr>
          <w:rFonts w:ascii="Times New Roman" w:hAnsi="Times New Roman" w:cs="Times New Roman"/>
          <w:lang w:val="en-US"/>
        </w:rPr>
      </w:pPr>
      <w:r>
        <w:rPr>
          <w:rFonts w:cs="Times New Roman" w:ascii="Times New Roman" w:hAnsi="Times New Roman"/>
          <w:lang w:val="en-US"/>
        </w:rPr>
      </w:r>
    </w:p>
    <w:tbl>
      <w:tblPr>
        <w:tblStyle w:val="TableGrid"/>
        <w:tblW w:w="104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25"/>
        <w:gridCol w:w="5224"/>
      </w:tblGrid>
      <w:tr>
        <w:trPr/>
        <w:tc>
          <w:tcPr>
            <w:tcW w:w="5225" w:type="dxa"/>
            <w:tcBorders/>
          </w:tcPr>
          <w:p>
            <w:pPr>
              <w:pStyle w:val="Normal"/>
              <w:widowControl/>
              <w:spacing w:before="0" w:after="0"/>
              <w:jc w:val="left"/>
              <w:rPr>
                <w:rFonts w:ascii="Times New Roman" w:hAnsi="Times New Roman" w:cs="Times New Roman"/>
                <w:lang w:val="en-US"/>
              </w:rPr>
            </w:pPr>
            <w:r>
              <w:rPr>
                <w:rFonts w:eastAsia="DengXian" w:cs="Times New Roman" w:ascii="Times New Roman" w:hAnsi="Times New Roman"/>
                <w:kern w:val="0"/>
                <w:lang w:val="en-US" w:eastAsia="zh-CN" w:bidi="ar-SA"/>
              </w:rPr>
              <w:t>Assessment</w:t>
            </w:r>
          </w:p>
        </w:tc>
        <w:tc>
          <w:tcPr>
            <w:tcW w:w="5224" w:type="dxa"/>
            <w:tcBorders/>
          </w:tcPr>
          <w:p>
            <w:pPr>
              <w:pStyle w:val="Normal"/>
              <w:widowControl/>
              <w:spacing w:before="0" w:after="0"/>
              <w:jc w:val="left"/>
              <w:rPr>
                <w:rFonts w:ascii="Times New Roman" w:hAnsi="Times New Roman" w:cs="Times New Roman"/>
                <w:lang w:val="en-US"/>
              </w:rPr>
            </w:pPr>
            <w:r>
              <w:rPr>
                <w:rFonts w:eastAsia="DengXian" w:cs="Times New Roman" w:ascii="Times New Roman" w:hAnsi="Times New Roman"/>
                <w:kern w:val="0"/>
                <w:lang w:val="en-US" w:eastAsia="zh-CN" w:bidi="ar-SA"/>
              </w:rPr>
              <w:t>Duration</w:t>
            </w:r>
          </w:p>
        </w:tc>
      </w:tr>
      <w:tr>
        <w:trPr/>
        <w:tc>
          <w:tcPr>
            <w:tcW w:w="5225" w:type="dxa"/>
            <w:tcBorders/>
          </w:tcPr>
          <w:p>
            <w:pPr>
              <w:pStyle w:val="Normal"/>
              <w:widowControl/>
              <w:spacing w:before="0" w:after="0"/>
              <w:jc w:val="left"/>
              <w:rPr>
                <w:rFonts w:ascii="Times New Roman" w:hAnsi="Times New Roman" w:cs="Times New Roman"/>
                <w:lang w:val="en-US"/>
              </w:rPr>
            </w:pPr>
            <w:r>
              <w:rPr>
                <w:rFonts w:eastAsia="DengXian" w:cs="Times New Roman" w:ascii="Times New Roman" w:hAnsi="Times New Roman"/>
                <w:kern w:val="0"/>
                <w:lang w:val="en-US" w:eastAsia="zh-CN" w:bidi="ar-SA"/>
              </w:rPr>
              <w:t>Part A: Discussion of stimulus item</w:t>
            </w:r>
          </w:p>
        </w:tc>
        <w:tc>
          <w:tcPr>
            <w:tcW w:w="5224" w:type="dxa"/>
            <w:tcBorders/>
          </w:tcPr>
          <w:p>
            <w:pPr>
              <w:pStyle w:val="Normal"/>
              <w:widowControl/>
              <w:spacing w:before="0" w:after="0"/>
              <w:jc w:val="left"/>
              <w:rPr>
                <w:rFonts w:ascii="Times New Roman" w:hAnsi="Times New Roman" w:cs="Times New Roman"/>
                <w:lang w:val="en-US"/>
              </w:rPr>
            </w:pPr>
            <w:r>
              <w:rPr>
                <w:rFonts w:eastAsia="DengXian" w:cs="Times New Roman" w:ascii="Times New Roman" w:hAnsi="Times New Roman"/>
                <w:kern w:val="0"/>
                <w:lang w:val="en-US" w:eastAsia="zh-CN" w:bidi="ar-SA"/>
              </w:rPr>
              <w:t>3 minutes</w:t>
            </w:r>
          </w:p>
        </w:tc>
      </w:tr>
      <w:tr>
        <w:trPr/>
        <w:tc>
          <w:tcPr>
            <w:tcW w:w="5225" w:type="dxa"/>
            <w:tcBorders/>
          </w:tcPr>
          <w:p>
            <w:pPr>
              <w:pStyle w:val="Normal"/>
              <w:widowControl/>
              <w:spacing w:before="0" w:after="0"/>
              <w:jc w:val="left"/>
              <w:rPr>
                <w:rFonts w:ascii="Times New Roman" w:hAnsi="Times New Roman" w:cs="Times New Roman"/>
                <w:lang w:val="en-US"/>
              </w:rPr>
            </w:pPr>
            <w:r>
              <w:rPr>
                <w:rFonts w:eastAsia="DengXian" w:cs="Times New Roman" w:ascii="Times New Roman" w:hAnsi="Times New Roman"/>
                <w:kern w:val="0"/>
                <w:lang w:val="en-US" w:eastAsia="zh-CN" w:bidi="ar-SA"/>
              </w:rPr>
              <w:t>Part B: Conversation</w:t>
            </w:r>
          </w:p>
        </w:tc>
        <w:tc>
          <w:tcPr>
            <w:tcW w:w="5224" w:type="dxa"/>
            <w:tcBorders/>
          </w:tcPr>
          <w:p>
            <w:pPr>
              <w:pStyle w:val="Normal"/>
              <w:widowControl/>
              <w:spacing w:before="0" w:after="0"/>
              <w:jc w:val="left"/>
              <w:rPr>
                <w:rFonts w:ascii="Times New Roman" w:hAnsi="Times New Roman" w:cs="Times New Roman"/>
                <w:lang w:val="en-US"/>
              </w:rPr>
            </w:pPr>
            <w:r>
              <w:rPr>
                <w:rFonts w:eastAsia="DengXian" w:cs="Times New Roman" w:ascii="Times New Roman" w:hAnsi="Times New Roman"/>
                <w:kern w:val="0"/>
                <w:lang w:val="en-US" w:eastAsia="zh-CN" w:bidi="ar-SA"/>
              </w:rPr>
              <w:t>5 minutes</w:t>
            </w:r>
          </w:p>
        </w:tc>
      </w:tr>
    </w:tbl>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b/>
          <w:b/>
          <w:bCs/>
          <w:lang w:val="en-US"/>
        </w:rPr>
      </w:pPr>
      <w:r>
        <w:rPr>
          <w:rFonts w:cs="Times New Roman" w:ascii="Times New Roman" w:hAnsi="Times New Roman"/>
          <w:b/>
          <w:bCs/>
          <w:lang w:val="en-US"/>
        </w:rPr>
        <w:t>Part A: Discussion of stimulus item (3 minutes; 24 marks)</w:t>
      </w:r>
    </w:p>
    <w:p>
      <w:pPr>
        <w:pStyle w:val="Normal"/>
        <w:rPr>
          <w:rFonts w:ascii="Times New Roman" w:hAnsi="Times New Roman" w:cs="Times New Roman"/>
          <w:b/>
          <w:b/>
          <w:bCs/>
          <w:lang w:val="en-US"/>
        </w:rPr>
      </w:pPr>
      <w:r>
        <w:rPr>
          <w:rFonts w:cs="Times New Roman" w:ascii="Times New Roman" w:hAnsi="Times New Roman"/>
          <w:b/>
          <w:bCs/>
          <w:lang w:val="en-US"/>
        </w:rPr>
      </w:r>
    </w:p>
    <w:tbl>
      <w:tblPr>
        <w:tblStyle w:val="TableGrid"/>
        <w:tblW w:w="104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0"/>
      </w:tblGrid>
      <w:tr>
        <w:trPr/>
        <w:tc>
          <w:tcPr>
            <w:tcW w:w="10450" w:type="dxa"/>
            <w:tcBorders/>
          </w:tcPr>
          <w:p>
            <w:pPr>
              <w:pStyle w:val="Normal"/>
              <w:widowControl/>
              <w:spacing w:lineRule="auto" w:line="360" w:before="0" w:after="0"/>
              <w:jc w:val="both"/>
              <w:rPr>
                <w:rFonts w:ascii="Times New Roman" w:hAnsi="Times New Roman" w:cs="Times New Roman"/>
                <w:lang w:val="en-US"/>
              </w:rPr>
            </w:pPr>
            <w:r>
              <w:rPr>
                <w:rFonts w:eastAsia="DengXian" w:cs="Times New Roman" w:ascii="Times New Roman" w:hAnsi="Times New Roman"/>
                <w:kern w:val="0"/>
                <w:lang w:val="en-US" w:eastAsia="zh-CN" w:bidi="ar-SA"/>
              </w:rPr>
              <w:t xml:space="preserve">The candidate brings a stimulus item on your own and explaining how it relates to the topics of “Travel” (It needs to be about 1.5 minutes). The stimulus item can be a topic related picture or an object and ect. Then, the marker asks about 3 questions about the stimulus item that provides the candidate with the opportunity to express ideas and opinions. The candidate uses their responses to support the discussion and should aim to display a flexible use of a range of linguistic structures and vocabulary during this time. </w:t>
            </w:r>
          </w:p>
          <w:p>
            <w:pPr>
              <w:pStyle w:val="Normal"/>
              <w:widowControl/>
              <w:spacing w:before="0" w:after="0"/>
              <w:jc w:val="left"/>
              <w:rPr>
                <w:rFonts w:ascii="Times New Roman" w:hAnsi="Times New Roman" w:cs="Times New Roman"/>
                <w:b/>
                <w:b/>
                <w:bCs/>
                <w:lang w:val="en-US"/>
              </w:rPr>
            </w:pPr>
            <w:r>
              <w:rPr>
                <w:rFonts w:eastAsia="DengXian" w:cs="Times New Roman" w:ascii="Times New Roman" w:hAnsi="Times New Roman"/>
                <w:b/>
                <w:bCs/>
                <w:kern w:val="0"/>
                <w:lang w:val="en-US" w:eastAsia="zh-CN" w:bidi="ar-SA"/>
              </w:rPr>
            </w:r>
          </w:p>
        </w:tc>
      </w:tr>
    </w:tbl>
    <w:p>
      <w:pPr>
        <w:pStyle w:val="Normal"/>
        <w:rPr>
          <w:rFonts w:ascii="Times New Roman" w:hAnsi="Times New Roman" w:cs="Times New Roman"/>
          <w:b/>
          <w:b/>
          <w:bCs/>
          <w:lang w:val="en-US"/>
        </w:rPr>
      </w:pPr>
      <w:r>
        <w:rPr>
          <w:rFonts w:cs="Times New Roman" w:ascii="Times New Roman" w:hAnsi="Times New Roman"/>
          <w:b/>
          <w:bCs/>
          <w:lang w:val="en-US"/>
        </w:rPr>
      </w:r>
    </w:p>
    <w:p>
      <w:pPr>
        <w:pStyle w:val="Normal"/>
        <w:rPr>
          <w:rFonts w:ascii="Times New Roman" w:hAnsi="Times New Roman" w:cs="Times New Roman"/>
          <w:b/>
          <w:b/>
          <w:bCs/>
          <w:lang w:val="en-US"/>
        </w:rPr>
      </w:pPr>
      <w:r>
        <w:rPr>
          <w:rFonts w:cs="Times New Roman" w:ascii="Times New Roman" w:hAnsi="Times New Roman"/>
          <w:b/>
          <w:bCs/>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t>When the candidate enters the interview room, the marking begins by greeting the candidate in Chinese and then ask them in English to state their student number. The candidate reads out their student number in English.</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早上好，准备好了吗？</w:t>
      </w:r>
    </w:p>
    <w:p>
      <w:pPr>
        <w:pStyle w:val="Normal"/>
        <w:spacing w:lineRule="auto" w:line="360"/>
        <w:rPr>
          <w:rFonts w:ascii="Times New Roman" w:hAnsi="Times New Roman" w:cs="Times New Roman"/>
          <w:lang w:val="en-AU"/>
        </w:rPr>
      </w:pPr>
      <w:r>
        <w:rPr>
          <w:rFonts w:cs="Times New Roman" w:ascii="Times New Roman" w:hAnsi="Times New Roman"/>
          <w:lang w:val="en-US"/>
        </w:rPr>
        <w:t xml:space="preserve">Candidate: </w:t>
      </w:r>
      <w:r>
        <w:rPr>
          <w:rFonts w:ascii="Times New Roman" w:hAnsi="Times New Roman" w:cs="Times New Roman"/>
          <w:lang w:val="en-AU"/>
        </w:rPr>
        <w:t>早上好。准备好了，不过我有点紧张。</w:t>
      </w:r>
    </w:p>
    <w:p>
      <w:pPr>
        <w:pStyle w:val="Normal"/>
        <w:spacing w:lineRule="auto" w:line="360"/>
        <w:rPr>
          <w:rFonts w:ascii="Times New Roman" w:hAnsi="Times New Roman" w:cs="Times New Roman"/>
          <w:lang w:val="en-AU"/>
        </w:rPr>
      </w:pPr>
      <w:r>
        <w:rPr>
          <w:rFonts w:cs="Times New Roman" w:ascii="Times New Roman" w:hAnsi="Times New Roman"/>
          <w:lang w:val="en-US"/>
        </w:rPr>
        <w:t xml:space="preserve">Marker: </w:t>
      </w:r>
      <w:r>
        <w:rPr>
          <w:rFonts w:cs="Times New Roman" w:ascii="Times New Roman" w:hAnsi="Times New Roman"/>
          <w:lang w:val="en-AU"/>
        </w:rPr>
        <w:t>I am your interviewer for the Chinese oral assessment today. Can you read me your student number in English please?</w:t>
      </w:r>
    </w:p>
    <w:p>
      <w:pPr>
        <w:pStyle w:val="Normal"/>
        <w:spacing w:lineRule="auto" w:line="360"/>
        <w:rPr>
          <w:rFonts w:ascii="Times New Roman" w:hAnsi="Times New Roman" w:cs="Times New Roman"/>
          <w:lang w:val="en-US"/>
        </w:rPr>
      </w:pPr>
      <w:r>
        <w:rPr>
          <w:rFonts w:cs="Times New Roman" w:ascii="Times New Roman" w:hAnsi="Times New Roman"/>
          <w:lang w:val="en-US"/>
        </w:rPr>
        <w:t>Candidate: Yes, my number is ……</w:t>
      </w:r>
    </w:p>
    <w:p>
      <w:pPr>
        <w:pStyle w:val="Normal"/>
        <w:spacing w:lineRule="auto" w:line="360"/>
        <w:rPr>
          <w:rFonts w:ascii="Times New Roman" w:hAnsi="Times New Roman" w:cs="Times New Roman"/>
          <w:lang w:val="en-US"/>
        </w:rPr>
      </w:pPr>
      <w:r>
        <w:rPr>
          <w:rFonts w:cs="Times New Roman" w:ascii="Times New Roman" w:hAnsi="Times New Roman"/>
          <w:lang w:val="en-US"/>
        </w:rPr>
        <w:t>Marker: Thank you. I will repeat that number (repeats numbers to confirm).</w:t>
      </w:r>
    </w:p>
    <w:p>
      <w:pPr>
        <w:pStyle w:val="Normal"/>
        <w:spacing w:lineRule="auto" w:line="360"/>
        <w:rPr>
          <w:rFonts w:ascii="Times New Roman" w:hAnsi="Times New Roman" w:cs="Times New Roman"/>
          <w:lang w:val="en-US"/>
        </w:rPr>
      </w:pPr>
      <w:r>
        <w:rPr>
          <w:rFonts w:cs="Times New Roman" w:ascii="Times New Roman" w:hAnsi="Times New Roman"/>
          <w:lang w:val="en-US"/>
        </w:rPr>
        <w:t>The marker asks the candidate a question to confirm the chosen stimulus item:</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你选的是什么？</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Candidate: </w:t>
      </w:r>
      <w:r>
        <w:rPr>
          <w:rFonts w:ascii="Times New Roman" w:hAnsi="Times New Roman" w:cs="Times New Roman"/>
          <w:lang w:val="en-US"/>
        </w:rPr>
        <w:t>我选的是……</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请开始。</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t xml:space="preserve">The candidate responds to the question/statement by talking in Chinese about the stimulus item and explaining how it relates to the topics. Then, the marker asks question about the stimulus item that provides the candidate with the opportunity to express ideas and opinions. The candidate uses their responses to support the discussion and should aim to display a flexible use of a range of linguistic structures and vocabulary during this time. </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AU"/>
        </w:rPr>
      </w:pPr>
      <w:r>
        <w:rPr>
          <w:rFonts w:cs="Times New Roman" w:ascii="Times New Roman" w:hAnsi="Times New Roman"/>
          <w:lang w:val="en-AU"/>
        </w:rPr>
        <w:t>At the end of Part, A, the marker asks the candidate whether they have any more to add to the discussion.</w:t>
      </w:r>
    </w:p>
    <w:p>
      <w:pPr>
        <w:pStyle w:val="Normal"/>
        <w:rPr>
          <w:rFonts w:ascii="Times New Roman" w:hAnsi="Times New Roman" w:cs="Times New Roman"/>
          <w:lang w:val="en-AU"/>
        </w:rPr>
      </w:pPr>
      <w:r>
        <w:rPr>
          <w:rFonts w:cs="Times New Roman" w:ascii="Times New Roman" w:hAnsi="Times New Roman"/>
          <w:lang w:val="en-AU"/>
        </w:rPr>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你还有什么想说的吗？</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Candidate: </w:t>
      </w:r>
      <w:r>
        <w:rPr>
          <w:rFonts w:ascii="Times New Roman" w:hAnsi="Times New Roman" w:cs="Times New Roman"/>
          <w:lang w:val="en-US"/>
        </w:rPr>
        <w:t>没有了。</w:t>
      </w:r>
    </w:p>
    <w:p>
      <w:pPr>
        <w:pStyle w:val="Normal"/>
        <w:rPr>
          <w:lang w:val="en-US"/>
        </w:rPr>
      </w:pPr>
      <w:r>
        <w:rPr>
          <w:lang w:val="en-US"/>
        </w:rPr>
      </w:r>
    </w:p>
    <w:p>
      <w:pPr>
        <w:pStyle w:val="Normal"/>
        <w:rPr>
          <w:lang w:val="en-US"/>
        </w:rPr>
      </w:pPr>
      <w:r>
        <w:rPr>
          <w:lang w:val="en-US"/>
        </w:rPr>
      </w:r>
    </w:p>
    <w:p>
      <w:pPr>
        <w:pStyle w:val="Normal"/>
        <w:rPr>
          <w:b/>
          <w:b/>
          <w:lang w:val="en-US"/>
        </w:rPr>
      </w:pPr>
      <w:r>
        <w:rPr>
          <w:b/>
          <w:lang w:val="en-US"/>
        </w:rPr>
        <w:t>Corresponding questions: (24 marks)</w:t>
      </w:r>
    </w:p>
    <w:p>
      <w:pPr>
        <w:pStyle w:val="Normal"/>
        <w:rPr>
          <w:lang w:val="en-US"/>
        </w:rPr>
      </w:pPr>
      <w:r>
        <w:rPr>
          <w:lang w:val="en-US"/>
        </w:rPr>
      </w:r>
    </w:p>
    <w:tbl>
      <w:tblPr>
        <w:tblStyle w:val="TableGrid"/>
        <w:tblW w:w="104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0"/>
      </w:tblGrid>
      <w:tr>
        <w:trPr/>
        <w:tc>
          <w:tcPr>
            <w:tcW w:w="10450" w:type="dxa"/>
            <w:tcBorders/>
          </w:tcPr>
          <w:p>
            <w:pPr>
              <w:pStyle w:val="Normal"/>
              <w:widowControl/>
              <w:spacing w:before="0" w:after="0"/>
              <w:jc w:val="left"/>
              <w:rPr>
                <w:rFonts w:ascii="Microsoft YaHei" w:hAnsi="Microsoft YaHei" w:eastAsia="Microsoft YaHei"/>
                <w:lang w:val="en-US"/>
              </w:rPr>
            </w:pPr>
            <w:r>
              <w:rPr>
                <w:rFonts w:eastAsia="Microsoft YaHei" w:cs="" w:ascii="Microsoft YaHei" w:hAnsi="Microsoft YaHei"/>
                <w:kern w:val="0"/>
                <w:highlight w:val="yellow"/>
                <w:lang w:val="en-US" w:eastAsia="zh-CN" w:bidi="ar-SA"/>
              </w:rPr>
              <w:t>Relationship</w:t>
            </w:r>
          </w:p>
          <w:p>
            <w:pPr>
              <w:pStyle w:val="Normal"/>
              <w:widowControl/>
              <w:numPr>
                <w:ilvl w:val="0"/>
                <w:numId w:val="3"/>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你喜欢交什么样的朋友</w:t>
            </w:r>
            <w:r>
              <w:rPr>
                <w:rFonts w:eastAsia="Microsoft YaHei" w:cs="" w:ascii="Microsoft YaHei" w:hAnsi="Microsoft YaHei"/>
                <w:kern w:val="0"/>
                <w:lang w:eastAsia="zh-CN" w:bidi="ar-SA"/>
              </w:rPr>
              <w:t>? /</w:t>
            </w:r>
            <w:r>
              <w:rPr>
                <w:rFonts w:ascii="Microsoft YaHei" w:hAnsi="Microsoft YaHei" w:cs="" w:eastAsia="Microsoft YaHei"/>
                <w:kern w:val="0"/>
                <w:lang w:eastAsia="zh-CN" w:bidi="ar-SA"/>
              </w:rPr>
              <w:t>你喜欢什么样的人做朋友</w:t>
            </w:r>
            <w:r>
              <w:rPr>
                <w:rFonts w:eastAsia="Microsoft YaHei" w:cs="" w:ascii="Microsoft YaHei" w:hAnsi="Microsoft YaHei"/>
                <w:kern w:val="0"/>
                <w:lang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lang w:val="en-US"/>
              </w:rPr>
            </w:pPr>
            <w:r>
              <w:rPr>
                <w:rFonts w:ascii="Microsoft YaHei" w:hAnsi="Microsoft YaHei" w:cs="" w:eastAsia="Microsoft YaHei"/>
                <w:kern w:val="0"/>
                <w:lang w:eastAsia="zh-CN" w:bidi="ar-SA"/>
              </w:rPr>
              <w:t>我喜</w:t>
            </w:r>
            <w:r>
              <w:rPr>
                <w:rFonts w:ascii="Microsoft YaHei" w:hAnsi="Microsoft YaHei" w:cs="Microsoft YaHei" w:eastAsia="Microsoft YaHei"/>
                <w:kern w:val="0"/>
                <w:lang w:eastAsia="zh-CN" w:bidi="ar-SA"/>
              </w:rPr>
              <w:t>欢交</w:t>
            </w:r>
            <w:r>
              <w:rPr>
                <w:rFonts w:ascii="Microsoft YaHei" w:hAnsi="Microsoft YaHei" w:cs="Yu Gothic" w:eastAsia="Microsoft YaHei"/>
                <w:kern w:val="0"/>
                <w:lang w:eastAsia="zh-CN" w:bidi="ar-SA"/>
              </w:rPr>
              <w:t>喜欢学</w:t>
            </w:r>
            <w:r>
              <w:rPr>
                <w:rFonts w:ascii="Microsoft YaHei" w:hAnsi="Microsoft YaHei" w:cs="Microsoft YaHei" w:eastAsia="Microsoft YaHei"/>
                <w:kern w:val="0"/>
                <w:lang w:eastAsia="zh-CN" w:bidi="ar-SA"/>
              </w:rPr>
              <w:t>习</w:t>
            </w:r>
            <w:r>
              <w:rPr>
                <w:rFonts w:ascii="Microsoft YaHei" w:hAnsi="Microsoft YaHei" w:cs="Yu Gothic" w:eastAsia="Microsoft YaHei"/>
                <w:kern w:val="0"/>
                <w:lang w:eastAsia="zh-CN" w:bidi="ar-SA"/>
              </w:rPr>
              <w:t>的朋友，因</w:t>
            </w:r>
            <w:r>
              <w:rPr>
                <w:rFonts w:ascii="Microsoft YaHei" w:hAnsi="Microsoft YaHei" w:cs="Microsoft YaHei" w:eastAsia="Microsoft YaHei"/>
                <w:kern w:val="0"/>
                <w:lang w:eastAsia="zh-CN" w:bidi="ar-SA"/>
              </w:rPr>
              <w:t>为我们</w:t>
            </w:r>
            <w:r>
              <w:rPr>
                <w:rFonts w:ascii="Microsoft YaHei" w:hAnsi="Microsoft YaHei" w:cs="Yu Gothic" w:eastAsia="Microsoft YaHei"/>
                <w:kern w:val="0"/>
                <w:lang w:eastAsia="zh-CN" w:bidi="ar-SA"/>
              </w:rPr>
              <w:t>可以在学</w:t>
            </w:r>
            <w:r>
              <w:rPr>
                <w:rFonts w:ascii="Microsoft YaHei" w:hAnsi="Microsoft YaHei" w:cs="Microsoft YaHei" w:eastAsia="Microsoft YaHei"/>
                <w:kern w:val="0"/>
                <w:lang w:eastAsia="zh-CN" w:bidi="ar-SA"/>
              </w:rPr>
              <w:t>习上互相帮助</w:t>
            </w:r>
            <w:r>
              <w:rPr>
                <w:rFonts w:ascii="Microsoft YaHei" w:hAnsi="Microsoft YaHei" w:cs="Yu Gothic" w:eastAsia="Microsoft YaHei"/>
                <w:kern w:val="0"/>
                <w:lang w:eastAsia="zh-CN" w:bidi="ar-SA"/>
              </w:rPr>
              <w:t>。另外，我最喜</w:t>
            </w:r>
            <w:r>
              <w:rPr>
                <w:rFonts w:ascii="Microsoft YaHei" w:hAnsi="Microsoft YaHei" w:cs="Microsoft YaHei" w:eastAsia="Microsoft YaHei"/>
                <w:kern w:val="0"/>
                <w:lang w:eastAsia="zh-CN" w:bidi="ar-SA"/>
              </w:rPr>
              <w:t>欢友善和幽默的朋友，而且，</w:t>
            </w:r>
            <w:r>
              <w:rPr>
                <w:rFonts w:ascii="Microsoft YaHei" w:hAnsi="Microsoft YaHei" w:cs="Yu Gothic" w:eastAsia="Microsoft YaHei"/>
                <w:kern w:val="0"/>
                <w:lang w:eastAsia="zh-CN" w:bidi="ar-SA"/>
              </w:rPr>
              <w:t>和我有相同的兴趣、爱好和志同道合的朋友。</w:t>
            </w:r>
            <w:ins w:id="0" w:author="Mei Li" w:date="2022-10-25T12:04:00Z">
              <w:r>
                <w:rPr>
                  <w:rFonts w:ascii="Microsoft YaHei" w:hAnsi="Microsoft YaHei" w:cs="Yu Gothic" w:eastAsia="Microsoft YaHei"/>
                  <w:kern w:val="0"/>
                  <w:lang w:eastAsia="zh-CN" w:bidi="ar-SA"/>
                </w:rPr>
                <w:t>【</w:t>
              </w:r>
            </w:ins>
            <w:ins w:id="1" w:author="Mei Li" w:date="2022-10-25T12:04:00Z">
              <w:r>
                <w:rPr>
                  <w:rFonts w:eastAsia="Microsoft YaHei" w:cs="Yu Gothic" w:ascii="Microsoft YaHei" w:hAnsi="Microsoft YaHei"/>
                  <w:kern w:val="0"/>
                  <w:lang w:val="en-US" w:eastAsia="zh-CN" w:bidi="ar-SA"/>
                </w:rPr>
                <w:t>can you explain a bit more, what is simil</w:t>
              </w:r>
            </w:ins>
            <w:ins w:id="2" w:author="Mei Li" w:date="2022-10-25T12:05:00Z">
              <w:r>
                <w:rPr>
                  <w:rFonts w:eastAsia="Microsoft YaHei" w:cs="Yu Gothic" w:ascii="Microsoft YaHei" w:hAnsi="Microsoft YaHei"/>
                  <w:kern w:val="0"/>
                  <w:lang w:val="en-US" w:eastAsia="zh-CN" w:bidi="ar-SA"/>
                </w:rPr>
                <w:t>ar to you? Maybe same personality?</w:t>
              </w:r>
            </w:ins>
            <w:ins w:id="3" w:author="Mei Li" w:date="2022-10-25T12:05:00Z">
              <w:r>
                <w:rPr>
                  <w:rFonts w:ascii="Microsoft YaHei" w:hAnsi="Microsoft YaHei" w:cs="Yu Gothic" w:eastAsia="Microsoft YaHei"/>
                  <w:kern w:val="0"/>
                  <w:lang w:val="en-US" w:eastAsia="zh-CN" w:bidi="ar-SA"/>
                </w:rPr>
                <w:t>】</w:t>
              </w:r>
            </w:ins>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你周末常常和朋友做些什么</w:t>
            </w:r>
            <w:r>
              <w:rPr>
                <w:rFonts w:eastAsia="Microsoft YaHei" w:cs="" w:ascii="Microsoft YaHei" w:hAnsi="Microsoft YaHei"/>
                <w:kern w:val="0"/>
                <w:lang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lang w:eastAsia="zh-CN" w:bidi="ar-SA"/>
              </w:rPr>
              <w:t>周末的时候，我通常跟好朋友一起打电脑游戏。我一般跟</w:t>
            </w:r>
            <w:r>
              <w:rPr>
                <w:rFonts w:eastAsia="Microsoft YaHei" w:cs="" w:ascii="Microsoft YaHei" w:hAnsi="Microsoft YaHei"/>
                <w:kern w:val="0"/>
                <w:lang w:eastAsia="zh-CN" w:bidi="ar-SA"/>
              </w:rPr>
              <w:t>Edward</w:t>
            </w:r>
            <w:r>
              <w:rPr>
                <w:rFonts w:ascii="Microsoft YaHei" w:hAnsi="Microsoft YaHei" w:cs="" w:eastAsia="Microsoft YaHei"/>
                <w:kern w:val="0"/>
                <w:lang w:eastAsia="zh-CN" w:bidi="ar-SA"/>
              </w:rPr>
              <w:t>和</w:t>
            </w:r>
            <w:r>
              <w:rPr>
                <w:rFonts w:eastAsia="Microsoft YaHei" w:cs="" w:ascii="Microsoft YaHei" w:hAnsi="Microsoft YaHei"/>
                <w:kern w:val="0"/>
                <w:lang w:eastAsia="zh-CN" w:bidi="ar-SA"/>
              </w:rPr>
              <w:t>Henry</w:t>
            </w:r>
            <w:r>
              <w:rPr>
                <w:rFonts w:ascii="Microsoft YaHei" w:hAnsi="Microsoft YaHei" w:cs="" w:eastAsia="Microsoft YaHei"/>
                <w:kern w:val="0"/>
                <w:lang w:eastAsia="zh-CN" w:bidi="ar-SA"/>
              </w:rPr>
              <w:t>不但一起玩儿</w:t>
            </w:r>
            <w:r>
              <w:rPr>
                <w:rFonts w:eastAsia="Microsoft YaHei" w:cs="" w:ascii="Microsoft YaHei" w:hAnsi="Microsoft YaHei"/>
                <w:kern w:val="0"/>
                <w:lang w:eastAsia="zh-CN" w:bidi="ar-SA"/>
              </w:rPr>
              <w:t>Minecraft</w:t>
            </w:r>
            <w:r>
              <w:rPr>
                <w:rFonts w:ascii="Microsoft YaHei" w:hAnsi="Microsoft YaHei" w:cs="" w:eastAsia="Microsoft YaHei"/>
                <w:kern w:val="0"/>
                <w:lang w:eastAsia="zh-CN" w:bidi="ar-SA"/>
              </w:rPr>
              <w:t>，而且有时候也一起玩儿</w:t>
            </w:r>
            <w:r>
              <w:rPr>
                <w:rFonts w:eastAsia="Microsoft YaHei" w:cs="" w:ascii="Microsoft YaHei" w:hAnsi="Microsoft YaHei"/>
                <w:kern w:val="0"/>
                <w:lang w:eastAsia="zh-CN" w:bidi="ar-SA"/>
              </w:rPr>
              <w:t>skribbl.io</w:t>
            </w:r>
            <w:r>
              <w:rPr>
                <w:rFonts w:ascii="Microsoft YaHei" w:hAnsi="Microsoft YaHei" w:cs="" w:eastAsia="Microsoft YaHei"/>
                <w:kern w:val="0"/>
                <w:lang w:eastAsia="zh-CN" w:bidi="ar-SA"/>
              </w:rPr>
              <w:t>，因为这两个游戏都很好玩。另外，我们还会在</w:t>
            </w:r>
            <w:r>
              <w:rPr>
                <w:rFonts w:eastAsia="Microsoft YaHei" w:cs="" w:ascii="Microsoft YaHei" w:hAnsi="Microsoft YaHei"/>
                <w:kern w:val="0"/>
                <w:lang w:eastAsia="zh-CN" w:bidi="ar-SA"/>
              </w:rPr>
              <w:t>Discord</w:t>
            </w:r>
            <w:r>
              <w:rPr>
                <w:rFonts w:ascii="Microsoft YaHei" w:hAnsi="Microsoft YaHei" w:cs="" w:eastAsia="Microsoft YaHei"/>
                <w:kern w:val="0"/>
                <w:lang w:eastAsia="zh-CN" w:bidi="ar-SA"/>
              </w:rPr>
              <w:t>上互相发短信。</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谈谈你最好的朋友。</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lang w:eastAsia="zh-CN" w:bidi="ar-SA"/>
              </w:rPr>
              <w:t>我最好的朋友叫</w:t>
            </w:r>
            <w:r>
              <w:rPr>
                <w:rFonts w:eastAsia="Microsoft YaHei" w:cs="" w:ascii="Microsoft YaHei" w:hAnsi="Microsoft YaHei"/>
                <w:kern w:val="0"/>
                <w:lang w:eastAsia="zh-CN" w:bidi="ar-SA"/>
              </w:rPr>
              <w:t>Edward</w:t>
            </w:r>
            <w:r>
              <w:rPr>
                <w:rFonts w:ascii="Microsoft YaHei" w:hAnsi="Microsoft YaHei" w:cs="" w:eastAsia="Microsoft YaHei"/>
                <w:kern w:val="0"/>
                <w:lang w:eastAsia="zh-CN" w:bidi="ar-SA"/>
              </w:rPr>
              <w:t>。他的头发是黑色的，眼睛也是黑色的。另外，他长得不高也不矮。他的性格很好，不仅友善，而且很幽默。他聪明极了，因为他会打多种电脑游戏。我常常跟</w:t>
            </w:r>
            <w:r>
              <w:rPr>
                <w:rFonts w:eastAsia="Microsoft YaHei" w:cs="" w:ascii="Microsoft YaHei" w:hAnsi="Microsoft YaHei"/>
                <w:kern w:val="0"/>
                <w:lang w:eastAsia="zh-CN" w:bidi="ar-SA"/>
              </w:rPr>
              <w:t>Edward</w:t>
            </w:r>
            <w:r>
              <w:rPr>
                <w:rFonts w:ascii="Microsoft YaHei" w:hAnsi="Microsoft YaHei" w:cs="" w:eastAsia="Microsoft YaHei"/>
                <w:kern w:val="0"/>
                <w:lang w:eastAsia="zh-CN" w:bidi="ar-SA"/>
              </w:rPr>
              <w:t>一起打</w:t>
            </w:r>
            <w:r>
              <w:rPr>
                <w:rFonts w:eastAsia="Microsoft YaHei" w:cs="" w:ascii="Microsoft YaHei" w:hAnsi="Microsoft YaHei"/>
                <w:kern w:val="0"/>
                <w:lang w:eastAsia="zh-CN" w:bidi="ar-SA"/>
              </w:rPr>
              <w:t xml:space="preserve">Minecraft, </w:t>
            </w:r>
            <w:r>
              <w:rPr>
                <w:rFonts w:ascii="Microsoft YaHei" w:hAnsi="Microsoft YaHei" w:cs="" w:eastAsia="Microsoft YaHei"/>
                <w:kern w:val="0"/>
                <w:lang w:eastAsia="zh-CN" w:bidi="ar-SA"/>
              </w:rPr>
              <w:t>有时候我们也会一起去中国餐馆吃饭。我和他在一起感到非常开心。</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交朋友时你遇到过什么问题</w:t>
            </w:r>
            <w:r>
              <w:rPr>
                <w:rFonts w:eastAsia="Microsoft YaHei" w:cs="" w:ascii="Microsoft YaHei" w:hAnsi="Microsoft YaHei"/>
                <w:kern w:val="0"/>
                <w:lang w:eastAsia="zh-CN" w:bidi="ar-SA"/>
              </w:rPr>
              <w:t xml:space="preserve">? </w:t>
            </w:r>
            <w:r>
              <w:rPr>
                <w:rFonts w:ascii="Microsoft YaHei" w:hAnsi="Microsoft YaHei" w:cs="" w:eastAsia="Microsoft YaHei"/>
                <w:kern w:val="0"/>
                <w:highlight w:val="green"/>
                <w:lang w:eastAsia="zh-CN" w:bidi="ar-SA"/>
              </w:rPr>
              <w:t>（</w:t>
            </w:r>
            <w:r>
              <w:rPr>
                <w:rFonts w:eastAsia="Microsoft YaHei" w:cs="" w:ascii="Microsoft YaHei" w:hAnsi="Microsoft YaHei"/>
                <w:kern w:val="0"/>
                <w:highlight w:val="green"/>
                <w:lang w:eastAsia="zh-CN" w:bidi="ar-SA"/>
              </w:rPr>
              <w:t>What more should I add?</w:t>
            </w:r>
            <w:r>
              <w:rPr>
                <w:rFonts w:ascii="Microsoft YaHei" w:hAnsi="Microsoft YaHei" w:cs="" w:eastAsia="Microsoft YaHei"/>
                <w:kern w:val="0"/>
                <w:highlight w:val="green"/>
                <w:lang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lang w:eastAsia="zh-CN" w:bidi="ar-SA"/>
              </w:rPr>
              <w:t>因为我是一个性格内向的人，所以我不喜欢跟其他人交谈。因此，</w:t>
            </w:r>
            <w:r/>
            <w:r>
              <w:ruby>
                <w:rubyPr>
                  <w:rubyAlign w:val="distributeSpace"/>
                  <w:hps w:val="12"/>
                  <w:hpsRaise w:val="24"/>
                  <w:hpsBaseText w:val="24"/>
                  <w:lid w:val="zh-CN"/>
                </w:rubyPr>
                <w:rt>
                  <w:r>
                    <w:rPr>
                      <w:rFonts w:ascii="Microsoft YaHei" w:hAnsi="Microsoft YaHei"/>
                      <w:sz w:val="12"/>
                      <w:szCs w:val="20"/>
                    </w:rPr>
                    <w:t>měi</w:t>
                  </w:r>
                </w:rt>
                <w:rubyBase>
                  <w:r>
                    <w:rPr>
                      <w:rFonts w:ascii="Microsoft YaHei" w:hAnsi="Microsoft YaHei" w:cs="" w:eastAsia="Microsoft YaHei"/>
                      <w:kern w:val="0"/>
                      <w:lang w:eastAsia="zh-CN" w:bidi="ar-SA"/>
                    </w:rPr>
                    <w:t>每</w:t>
                  </w:r>
                  <w:r/>
                </w:rubyBase>
              </w:ruby>
            </w:r>
            <w:r/>
            <w:r>
              <w:ruby>
                <w:rubyPr>
                  <w:rubyAlign w:val="distributeSpace"/>
                  <w:hps w:val="12"/>
                  <w:hpsRaise w:val="24"/>
                  <w:hpsBaseText w:val="24"/>
                  <w:lid w:val="zh-CN"/>
                </w:rubyPr>
                <w:rt>
                  <w:r>
                    <w:rPr>
                      <w:rFonts w:ascii="Microsoft YaHei" w:hAnsi="Microsoft YaHei"/>
                      <w:sz w:val="12"/>
                      <w:szCs w:val="20"/>
                    </w:rPr>
                    <w:t>cì</w:t>
                  </w:r>
                </w:rt>
                <w:rubyBase>
                  <w:r>
                    <w:rPr>
                      <w:rFonts w:ascii="Microsoft YaHei" w:hAnsi="Microsoft YaHei" w:cs="" w:eastAsia="Microsoft YaHei"/>
                      <w:kern w:val="0"/>
                      <w:lang w:eastAsia="zh-CN" w:bidi="ar-SA"/>
                    </w:rPr>
                    <w:t>次</w:t>
                  </w:r>
                  <w:r/>
                </w:rubyBase>
              </w:ruby>
            </w:r>
            <w:r/>
            <w:r>
              <w:ruby>
                <w:rubyPr>
                  <w:rubyAlign w:val="distributeSpace"/>
                  <w:hps w:val="12"/>
                  <w:hpsRaise w:val="24"/>
                  <w:hpsBaseText w:val="24"/>
                  <w:lid w:val="zh-CN"/>
                </w:rubyPr>
                <w:rt>
                  <w:r>
                    <w:rPr>
                      <w:rFonts w:ascii="Microsoft YaHei" w:hAnsi="Microsoft YaHei"/>
                      <w:sz w:val="12"/>
                      <w:szCs w:val="20"/>
                    </w:rPr>
                    <w:t>hé</w:t>
                  </w:r>
                </w:rt>
                <w:rubyBase>
                  <w:r>
                    <w:rPr>
                      <w:rFonts w:ascii="Microsoft YaHei" w:hAnsi="Microsoft YaHei" w:cs="" w:eastAsia="Microsoft YaHei"/>
                      <w:kern w:val="0"/>
                      <w:lang w:eastAsia="zh-CN" w:bidi="ar-SA"/>
                    </w:rPr>
                    <w:t>和</w:t>
                  </w:r>
                  <w:r/>
                </w:rubyBase>
              </w:ruby>
            </w:r>
            <w:r/>
            <w:r>
              <w:ruby>
                <w:rubyPr>
                  <w:rubyAlign w:val="distributeSpace"/>
                  <w:hps w:val="12"/>
                  <w:hpsRaise w:val="24"/>
                  <w:hpsBaseText w:val="24"/>
                  <w:lid w:val="zh-CN"/>
                </w:rubyPr>
                <w:rt>
                  <w:r>
                    <w:rPr>
                      <w:rFonts w:ascii="Microsoft YaHei" w:hAnsi="Microsoft YaHei"/>
                      <w:sz w:val="12"/>
                      <w:szCs w:val="20"/>
                    </w:rPr>
                    <w:t>bié</w:t>
                  </w:r>
                </w:rt>
                <w:rubyBase>
                  <w:r>
                    <w:rPr>
                      <w:rFonts w:ascii="Microsoft YaHei" w:hAnsi="Microsoft YaHei" w:cs="" w:eastAsia="Microsoft YaHei"/>
                      <w:kern w:val="0"/>
                      <w:lang w:eastAsia="zh-CN" w:bidi="ar-SA"/>
                    </w:rPr>
                    <w:t>别</w:t>
                  </w:r>
                  <w:r/>
                </w:rubyBase>
              </w:ruby>
            </w:r>
            <w:r/>
            <w:r>
              <w:ruby>
                <w:rubyPr>
                  <w:rubyAlign w:val="distributeSpace"/>
                  <w:hps w:val="12"/>
                  <w:hpsRaise w:val="24"/>
                  <w:hpsBaseText w:val="24"/>
                  <w:lid w:val="zh-CN"/>
                </w:rubyPr>
                <w:rt>
                  <w:r>
                    <w:rPr>
                      <w:rFonts w:ascii="Microsoft YaHei" w:hAnsi="Microsoft YaHei"/>
                      <w:sz w:val="12"/>
                      <w:szCs w:val="20"/>
                    </w:rPr>
                    <w:t>rén</w:t>
                  </w:r>
                </w:rt>
                <w:rubyBase>
                  <w:r>
                    <w:rPr>
                      <w:rFonts w:ascii="Microsoft YaHei" w:hAnsi="Microsoft YaHei" w:cs="" w:eastAsia="Microsoft YaHei"/>
                      <w:kern w:val="0"/>
                      <w:lang w:eastAsia="zh-CN" w:bidi="ar-SA"/>
                    </w:rPr>
                    <w:t>人</w:t>
                  </w:r>
                  <w:r/>
                </w:rubyBase>
              </w:ruby>
            </w:r>
            <w:r/>
            <w:r>
              <w:ruby>
                <w:rubyPr>
                  <w:rubyAlign w:val="distributeSpace"/>
                  <w:hps w:val="12"/>
                  <w:hpsRaise w:val="24"/>
                  <w:hpsBaseText w:val="24"/>
                  <w:lid w:val="zh-CN"/>
                </w:rubyPr>
                <w:rt>
                  <w:r>
                    <w:rPr>
                      <w:rFonts w:ascii="Microsoft YaHei" w:hAnsi="Microsoft YaHei"/>
                      <w:sz w:val="12"/>
                      <w:szCs w:val="20"/>
                    </w:rPr>
                    <w:t>liáo</w:t>
                  </w:r>
                </w:rt>
                <w:rubyBase>
                  <w:r>
                    <w:rPr>
                      <w:rFonts w:ascii="Microsoft YaHei" w:hAnsi="Microsoft YaHei" w:cs="" w:eastAsia="Microsoft YaHei"/>
                      <w:kern w:val="0"/>
                      <w:lang w:eastAsia="zh-CN" w:bidi="ar-SA"/>
                    </w:rPr>
                    <w:t>聊</w:t>
                  </w:r>
                  <w:r/>
                </w:rubyBase>
              </w:ruby>
            </w:r>
            <w:r/>
            <w:r>
              <w:ruby>
                <w:rubyPr>
                  <w:rubyAlign w:val="distributeSpace"/>
                  <w:hps w:val="12"/>
                  <w:hpsRaise w:val="24"/>
                  <w:hpsBaseText w:val="24"/>
                  <w:lid w:val="zh-CN"/>
                </w:rubyPr>
                <w:rt>
                  <w:r>
                    <w:rPr>
                      <w:rFonts w:ascii="Microsoft YaHei" w:hAnsi="Microsoft YaHei"/>
                      <w:sz w:val="12"/>
                      <w:szCs w:val="20"/>
                    </w:rPr>
                    <w:t>tiān</w:t>
                  </w:r>
                </w:rt>
                <w:rubyBase>
                  <w:r>
                    <w:rPr>
                      <w:rFonts w:ascii="Microsoft YaHei" w:hAnsi="Microsoft YaHei" w:cs="" w:eastAsia="Microsoft YaHei"/>
                      <w:kern w:val="0"/>
                      <w:lang w:eastAsia="zh-CN" w:bidi="ar-SA"/>
                    </w:rPr>
                    <w:t>天</w:t>
                  </w:r>
                  <w:r/>
                </w:rubyBase>
              </w:ruby>
            </w:r>
            <w:r>
              <w:rPr>
                <w:rFonts w:ascii="Microsoft YaHei" w:hAnsi="Microsoft YaHei" w:cs="" w:eastAsia="Microsoft YaHei"/>
                <w:kern w:val="0"/>
                <w:lang w:eastAsia="zh-CN" w:bidi="ar-SA"/>
              </w:rPr>
              <w:t>，</w:t>
            </w:r>
            <w:r/>
            <w:r>
              <w:ruby>
                <w:rubyPr>
                  <w:rubyAlign w:val="center"/>
                  <w:hps w:val="12"/>
                  <w:hpsRaise w:val="24"/>
                  <w:hpsBaseText w:val="24"/>
                  <w:lid w:val="zh-CN"/>
                </w:rubyPr>
                <w:rt>
                  <w:r>
                    <w:rPr>
                      <w:rFonts w:ascii="Microsoft YaHei" w:hAnsi="Microsoft YaHei"/>
                      <w:sz w:val="12"/>
                      <w:szCs w:val="20"/>
                    </w:rPr>
                    <w:t>wǒ</w:t>
                  </w:r>
                </w:rt>
                <w:rubyBase>
                  <w:r>
                    <w:rPr>
                      <w:rFonts w:ascii="Microsoft YaHei" w:hAnsi="Microsoft YaHei" w:cs="" w:eastAsia="Microsoft YaHei"/>
                      <w:kern w:val="0"/>
                      <w:lang w:eastAsia="zh-CN" w:bidi="ar-SA"/>
                    </w:rPr>
                    <w:t>我</w:t>
                  </w:r>
                  <w:r/>
                </w:rubyBase>
              </w:ruby>
            </w:r>
            <w:r/>
            <w:r>
              <w:ruby>
                <w:rubyPr>
                  <w:rubyAlign w:val="center"/>
                  <w:hps w:val="12"/>
                  <w:hpsRaise w:val="24"/>
                  <w:hpsBaseText w:val="24"/>
                  <w:lid w:val="zh-CN"/>
                </w:rubyPr>
                <w:rt>
                  <w:r>
                    <w:rPr>
                      <w:rFonts w:ascii="Microsoft YaHei" w:hAnsi="Microsoft YaHei"/>
                      <w:sz w:val="12"/>
                      <w:szCs w:val="20"/>
                    </w:rPr>
                    <w:t>dōu</w:t>
                  </w:r>
                </w:rt>
                <w:rubyBase>
                  <w:r>
                    <w:rPr>
                      <w:rFonts w:ascii="Microsoft YaHei" w:hAnsi="Microsoft YaHei" w:cs="" w:eastAsia="Microsoft YaHei"/>
                      <w:kern w:val="0"/>
                      <w:lang w:eastAsia="zh-CN" w:bidi="ar-SA"/>
                    </w:rPr>
                    <w:t>都</w:t>
                  </w:r>
                  <w:r/>
                </w:rubyBase>
              </w:ruby>
            </w:r>
            <w:r/>
            <w:r>
              <w:ruby>
                <w:rubyPr>
                  <w:rubyAlign w:val="center"/>
                  <w:hps w:val="12"/>
                  <w:hpsRaise w:val="24"/>
                  <w:hpsBaseText w:val="24"/>
                  <w:lid w:val="zh-CN"/>
                </w:rubyPr>
                <w:rt>
                  <w:r>
                    <w:rPr>
                      <w:rFonts w:ascii="Microsoft YaHei" w:hAnsi="Microsoft YaHei"/>
                      <w:sz w:val="12"/>
                      <w:szCs w:val="20"/>
                    </w:rPr>
                    <w:t>huì</w:t>
                  </w:r>
                </w:rt>
                <w:rubyBase>
                  <w:r>
                    <w:rPr>
                      <w:rFonts w:ascii="Microsoft YaHei" w:hAnsi="Microsoft YaHei" w:cs="" w:eastAsia="Microsoft YaHei"/>
                      <w:kern w:val="0"/>
                      <w:lang w:eastAsia="zh-CN" w:bidi="ar-SA"/>
                    </w:rPr>
                    <w:t>会</w:t>
                  </w:r>
                  <w:r/>
                </w:rubyBase>
              </w:ruby>
            </w:r>
            <w:r/>
            <w:r>
              <w:ruby>
                <w:rubyPr>
                  <w:rubyAlign w:val="center"/>
                  <w:hps w:val="12"/>
                  <w:hpsRaise w:val="24"/>
                  <w:hpsBaseText w:val="24"/>
                  <w:lid w:val="zh-CN"/>
                </w:rubyPr>
                <w:rt>
                  <w:r>
                    <w:rPr>
                      <w:rFonts w:ascii="Microsoft YaHei" w:hAnsi="Microsoft YaHei"/>
                      <w:sz w:val="12"/>
                      <w:szCs w:val="20"/>
                    </w:rPr>
                    <w:t>bù</w:t>
                  </w:r>
                </w:rt>
                <w:rubyBase>
                  <w:r>
                    <w:rPr>
                      <w:rFonts w:ascii="Microsoft YaHei" w:hAnsi="Microsoft YaHei" w:cs="" w:eastAsia="Microsoft YaHei"/>
                      <w:kern w:val="0"/>
                      <w:lang w:eastAsia="zh-CN" w:bidi="ar-SA"/>
                    </w:rPr>
                    <w:t>不</w:t>
                  </w:r>
                  <w:r/>
                </w:rubyBase>
              </w:ruby>
            </w:r>
            <w:r/>
            <w:r>
              <w:ruby>
                <w:rubyPr>
                  <w:rubyAlign w:val="center"/>
                  <w:hps w:val="12"/>
                  <w:hpsRaise w:val="24"/>
                  <w:hpsBaseText w:val="24"/>
                  <w:lid w:val="zh-CN"/>
                </w:rubyPr>
                <w:rt>
                  <w:r>
                    <w:rPr>
                      <w:rFonts w:ascii="Microsoft YaHei" w:hAnsi="Microsoft YaHei"/>
                      <w:sz w:val="12"/>
                      <w:szCs w:val="20"/>
                    </w:rPr>
                    <w:t>zhī</w:t>
                  </w:r>
                </w:rt>
                <w:rubyBase>
                  <w:r>
                    <w:rPr>
                      <w:rFonts w:ascii="Microsoft YaHei" w:hAnsi="Microsoft YaHei" w:cs="" w:eastAsia="Microsoft YaHei"/>
                      <w:kern w:val="0"/>
                      <w:lang w:eastAsia="zh-CN" w:bidi="ar-SA"/>
                    </w:rPr>
                    <w:t>知</w:t>
                  </w:r>
                  <w:r/>
                </w:rubyBase>
              </w:ruby>
            </w:r>
            <w:r/>
            <w:r>
              <w:ruby>
                <w:rubyPr>
                  <w:rubyAlign w:val="center"/>
                  <w:hps w:val="12"/>
                  <w:hpsRaise w:val="24"/>
                  <w:hpsBaseText w:val="24"/>
                  <w:lid w:val="zh-CN"/>
                </w:rubyPr>
                <w:rt>
                  <w:r>
                    <w:rPr>
                      <w:rFonts w:ascii="Microsoft YaHei" w:hAnsi="Microsoft YaHei"/>
                      <w:sz w:val="12"/>
                      <w:szCs w:val="20"/>
                    </w:rPr>
                    <w:t>dào</w:t>
                  </w:r>
                </w:rt>
                <w:rubyBase>
                  <w:r>
                    <w:rPr>
                      <w:rFonts w:ascii="Microsoft YaHei" w:hAnsi="Microsoft YaHei" w:cs="" w:eastAsia="Microsoft YaHei"/>
                      <w:kern w:val="0"/>
                      <w:lang w:eastAsia="zh-CN" w:bidi="ar-SA"/>
                    </w:rPr>
                    <w:t>道</w:t>
                  </w:r>
                  <w:r/>
                </w:rubyBase>
              </w:ruby>
            </w:r>
            <w:r/>
            <w:r>
              <w:ruby>
                <w:rubyPr>
                  <w:rubyAlign w:val="center"/>
                  <w:hps w:val="12"/>
                  <w:hpsRaise w:val="24"/>
                  <w:hpsBaseText w:val="24"/>
                  <w:lid w:val="zh-CN"/>
                </w:rubyPr>
                <w:rt>
                  <w:r>
                    <w:rPr>
                      <w:rFonts w:ascii="Microsoft YaHei" w:hAnsi="Microsoft YaHei"/>
                      <w:sz w:val="12"/>
                      <w:szCs w:val="20"/>
                    </w:rPr>
                    <w:t>yīng</w:t>
                  </w:r>
                </w:rt>
                <w:rubyBase>
                  <w:r>
                    <w:rPr>
                      <w:rFonts w:ascii="Microsoft YaHei" w:hAnsi="Microsoft YaHei" w:cs="" w:eastAsia="Microsoft YaHei"/>
                      <w:kern w:val="0"/>
                      <w:lang w:eastAsia="zh-CN" w:bidi="ar-SA"/>
                    </w:rPr>
                    <w:t>应</w:t>
                  </w:r>
                  <w:r/>
                </w:rubyBase>
              </w:ruby>
            </w:r>
            <w:r/>
            <w:r>
              <w:ruby>
                <w:rubyPr>
                  <w:rubyAlign w:val="center"/>
                  <w:hps w:val="12"/>
                  <w:hpsRaise w:val="24"/>
                  <w:hpsBaseText w:val="24"/>
                  <w:lid w:val="zh-CN"/>
                </w:rubyPr>
                <w:rt>
                  <w:r>
                    <w:rPr>
                      <w:rFonts w:ascii="Microsoft YaHei" w:hAnsi="Microsoft YaHei"/>
                      <w:sz w:val="12"/>
                      <w:szCs w:val="20"/>
                    </w:rPr>
                    <w:t>gāi</w:t>
                  </w:r>
                </w:rt>
                <w:rubyBase>
                  <w:r>
                    <w:rPr>
                      <w:rFonts w:ascii="Microsoft YaHei" w:hAnsi="Microsoft YaHei" w:cs="" w:eastAsia="Microsoft YaHei"/>
                      <w:kern w:val="0"/>
                      <w:lang w:eastAsia="zh-CN" w:bidi="ar-SA"/>
                    </w:rPr>
                    <w:t>该</w:t>
                  </w:r>
                  <w:r/>
                </w:rubyBase>
              </w:ruby>
            </w:r>
            <w:r/>
            <w:r>
              <w:ruby>
                <w:rubyPr>
                  <w:rubyAlign w:val="center"/>
                  <w:hps w:val="12"/>
                  <w:hpsRaise w:val="24"/>
                  <w:hpsBaseText w:val="24"/>
                  <w:lid w:val="zh-CN"/>
                </w:rubyPr>
                <w:rt>
                  <w:r>
                    <w:rPr>
                      <w:rFonts w:ascii="Microsoft YaHei" w:hAnsi="Microsoft YaHei"/>
                      <w:sz w:val="12"/>
                      <w:szCs w:val="20"/>
                    </w:rPr>
                    <w:t>shuō</w:t>
                  </w:r>
                </w:rt>
                <w:rubyBase>
                  <w:r>
                    <w:rPr>
                      <w:rFonts w:ascii="Microsoft YaHei" w:hAnsi="Microsoft YaHei" w:cs="" w:eastAsia="Microsoft YaHei"/>
                      <w:kern w:val="0"/>
                      <w:lang w:eastAsia="zh-CN" w:bidi="ar-SA"/>
                    </w:rPr>
                    <w:t>说</w:t>
                  </w:r>
                  <w:r/>
                </w:rubyBase>
              </w:ruby>
            </w:r>
            <w:r/>
            <w:r>
              <w:ruby>
                <w:rubyPr>
                  <w:rubyAlign w:val="center"/>
                  <w:hps w:val="12"/>
                  <w:hpsRaise w:val="24"/>
                  <w:hpsBaseText w:val="24"/>
                  <w:lid w:val="zh-CN"/>
                </w:rubyPr>
                <w:rt>
                  <w:r>
                    <w:rPr>
                      <w:rFonts w:ascii="Microsoft YaHei" w:hAnsi="Microsoft YaHei"/>
                      <w:sz w:val="12"/>
                      <w:szCs w:val="20"/>
                    </w:rPr>
                    <w:t>xiē</w:t>
                  </w:r>
                </w:rt>
                <w:rubyBase>
                  <w:r>
                    <w:rPr>
                      <w:rFonts w:ascii="Microsoft YaHei" w:hAnsi="Microsoft YaHei" w:cs="" w:eastAsia="Microsoft YaHei"/>
                      <w:kern w:val="0"/>
                      <w:lang w:eastAsia="zh-CN" w:bidi="ar-SA"/>
                    </w:rPr>
                    <w:t>些</w:t>
                  </w:r>
                  <w:r/>
                </w:rubyBase>
              </w:ruby>
            </w:r>
            <w:r>
              <w:rPr>
                <w:rFonts w:ascii="Microsoft YaHei" w:hAnsi="Microsoft YaHei" w:cs="" w:eastAsia="Microsoft YaHei"/>
                <w:kern w:val="0"/>
                <w:lang w:eastAsia="zh-CN" w:bidi="ar-SA"/>
              </w:rPr>
              <w:t>什么。</w:t>
            </w:r>
            <w:r/>
            <w:r>
              <w:ruby>
                <w:rubyPr>
                  <w:rubyAlign w:val="center"/>
                  <w:hps w:val="12"/>
                  <w:hpsRaise w:val="24"/>
                  <w:hpsBaseText w:val="24"/>
                  <w:lid w:val="zh-CN"/>
                </w:rubyPr>
                <w:rt>
                  <w:r>
                    <w:rPr>
                      <w:rFonts w:ascii="Microsoft YaHei" w:hAnsi="Microsoft YaHei"/>
                      <w:sz w:val="12"/>
                      <w:szCs w:val="20"/>
                    </w:rPr>
                    <w:t>yóu</w:t>
                  </w:r>
                </w:rt>
                <w:rubyBase>
                  <w:r>
                    <w:rPr>
                      <w:rFonts w:ascii="Microsoft YaHei" w:hAnsi="Microsoft YaHei" w:cs="" w:eastAsia="Microsoft YaHei"/>
                      <w:kern w:val="0"/>
                      <w:lang w:eastAsia="zh-CN" w:bidi="ar-SA"/>
                    </w:rPr>
                    <w:t>尤</w:t>
                  </w:r>
                  <w:r/>
                </w:rubyBase>
              </w:ruby>
            </w:r>
            <w:r/>
            <w:r>
              <w:ruby>
                <w:rubyPr>
                  <w:rubyAlign w:val="center"/>
                  <w:hps w:val="12"/>
                  <w:hpsRaise w:val="24"/>
                  <w:hpsBaseText w:val="24"/>
                  <w:lid w:val="zh-CN"/>
                </w:rubyPr>
                <w:rt>
                  <w:r>
                    <w:rPr>
                      <w:rFonts w:ascii="Microsoft YaHei" w:hAnsi="Microsoft YaHei"/>
                      <w:sz w:val="12"/>
                      <w:szCs w:val="20"/>
                    </w:rPr>
                    <w:t>qí</w:t>
                  </w:r>
                </w:rt>
                <w:rubyBase>
                  <w:r>
                    <w:rPr>
                      <w:rFonts w:ascii="Microsoft YaHei" w:hAnsi="Microsoft YaHei" w:cs="" w:eastAsia="Microsoft YaHei"/>
                      <w:kern w:val="0"/>
                      <w:lang w:eastAsia="zh-CN" w:bidi="ar-SA"/>
                    </w:rPr>
                    <w:t>其</w:t>
                  </w:r>
                  <w:r/>
                </w:rubyBase>
              </w:ruby>
            </w:r>
            <w:r/>
            <w:r>
              <w:ruby>
                <w:rubyPr>
                  <w:rubyAlign w:val="center"/>
                  <w:hps w:val="12"/>
                  <w:hpsRaise w:val="24"/>
                  <w:hpsBaseText w:val="24"/>
                  <w:lid w:val="zh-CN"/>
                </w:rubyPr>
                <w:rt>
                  <w:r>
                    <w:rPr>
                      <w:rFonts w:ascii="Microsoft YaHei" w:hAnsi="Microsoft YaHei"/>
                      <w:sz w:val="12"/>
                      <w:szCs w:val="20"/>
                    </w:rPr>
                    <w:t>shì</w:t>
                  </w:r>
                </w:rt>
                <w:rubyBase>
                  <w:r>
                    <w:rPr>
                      <w:rFonts w:ascii="Microsoft YaHei" w:hAnsi="Microsoft YaHei" w:cs="" w:eastAsia="Microsoft YaHei"/>
                      <w:kern w:val="0"/>
                      <w:lang w:eastAsia="zh-CN" w:bidi="ar-SA"/>
                    </w:rPr>
                    <w:t>是</w:t>
                  </w:r>
                  <w:r/>
                </w:rubyBase>
              </w:ruby>
            </w:r>
            <w:r/>
            <w:r>
              <w:ruby>
                <w:rubyPr>
                  <w:rubyAlign w:val="center"/>
                  <w:hps w:val="12"/>
                  <w:hpsRaise w:val="24"/>
                  <w:hpsBaseText w:val="24"/>
                  <w:lid w:val="zh-CN"/>
                </w:rubyPr>
                <w:rt>
                  <w:r>
                    <w:rPr>
                      <w:rFonts w:ascii="Microsoft YaHei" w:hAnsi="Microsoft YaHei"/>
                      <w:sz w:val="12"/>
                      <w:szCs w:val="20"/>
                    </w:rPr>
                    <w:t>hé</w:t>
                  </w:r>
                </w:rt>
                <w:rubyBase>
                  <w:r>
                    <w:rPr>
                      <w:rFonts w:ascii="Microsoft YaHei" w:hAnsi="Microsoft YaHei" w:cs="" w:eastAsia="Microsoft YaHei"/>
                      <w:kern w:val="0"/>
                      <w:lang w:eastAsia="zh-CN" w:bidi="ar-SA"/>
                    </w:rPr>
                    <w:t>和</w:t>
                  </w:r>
                  <w:r/>
                </w:rubyBase>
              </w:ruby>
            </w:r>
            <w:r/>
            <w:r>
              <w:ruby>
                <w:rubyPr>
                  <w:rubyAlign w:val="center"/>
                  <w:hps w:val="12"/>
                  <w:hpsRaise w:val="24"/>
                  <w:hpsBaseText w:val="24"/>
                  <w:lid w:val="zh-CN"/>
                </w:rubyPr>
                <w:rt>
                  <w:r>
                    <w:rPr>
                      <w:rFonts w:ascii="Microsoft YaHei" w:hAnsi="Microsoft YaHei"/>
                      <w:sz w:val="12"/>
                      <w:szCs w:val="20"/>
                    </w:rPr>
                    <w:t>xīn</w:t>
                  </w:r>
                </w:rt>
                <w:rubyBase>
                  <w:r>
                    <w:rPr>
                      <w:rFonts w:ascii="Microsoft YaHei" w:hAnsi="Microsoft YaHei" w:cs="" w:eastAsia="Microsoft YaHei"/>
                      <w:kern w:val="0"/>
                      <w:lang w:eastAsia="zh-CN" w:bidi="ar-SA"/>
                    </w:rPr>
                    <w:t>新</w:t>
                  </w:r>
                  <w:r/>
                </w:rubyBase>
              </w:ruby>
            </w:r>
            <w:r/>
            <w:r>
              <w:ruby>
                <w:rubyPr>
                  <w:rubyAlign w:val="center"/>
                  <w:hps w:val="12"/>
                  <w:hpsRaise w:val="24"/>
                  <w:hpsBaseText w:val="24"/>
                  <w:lid w:val="zh-CN"/>
                </w:rubyPr>
                <w:rt>
                  <w:r>
                    <w:rPr>
                      <w:rFonts w:ascii="Microsoft YaHei" w:hAnsi="Microsoft YaHei"/>
                      <w:sz w:val="12"/>
                      <w:szCs w:val="20"/>
                    </w:rPr>
                    <w:t>rèn</w:t>
                  </w:r>
                </w:rt>
                <w:rubyBase>
                  <w:r>
                    <w:rPr>
                      <w:rFonts w:ascii="Microsoft YaHei" w:hAnsi="Microsoft YaHei" w:cs="" w:eastAsia="Microsoft YaHei"/>
                      <w:kern w:val="0"/>
                      <w:lang w:eastAsia="zh-CN" w:bidi="ar-SA"/>
                    </w:rPr>
                    <w:t>认</w:t>
                  </w:r>
                  <w:r/>
                </w:rubyBase>
              </w:ruby>
            </w:r>
            <w:r/>
            <w:r>
              <w:ruby>
                <w:rubyPr>
                  <w:rubyAlign w:val="center"/>
                  <w:hps w:val="12"/>
                  <w:hpsRaise w:val="24"/>
                  <w:hpsBaseText w:val="24"/>
                  <w:lid w:val="zh-CN"/>
                </w:rubyPr>
                <w:rt>
                  <w:r>
                    <w:rPr>
                      <w:rFonts w:ascii="Microsoft YaHei" w:hAnsi="Microsoft YaHei"/>
                      <w:sz w:val="12"/>
                      <w:szCs w:val="20"/>
                    </w:rPr>
                    <w:t>shi</w:t>
                  </w:r>
                </w:rt>
                <w:rubyBase>
                  <w:r>
                    <w:rPr>
                      <w:rFonts w:ascii="Microsoft YaHei" w:hAnsi="Microsoft YaHei" w:cs="" w:eastAsia="Microsoft YaHei"/>
                      <w:kern w:val="0"/>
                      <w:lang w:eastAsia="zh-CN" w:bidi="ar-SA"/>
                    </w:rPr>
                    <w:t>识</w:t>
                  </w:r>
                  <w:r/>
                </w:rubyBase>
              </w:ruby>
            </w:r>
            <w:r/>
            <w:r>
              <w:ruby>
                <w:rubyPr>
                  <w:rubyAlign w:val="center"/>
                  <w:hps w:val="12"/>
                  <w:hpsRaise w:val="24"/>
                  <w:hpsBaseText w:val="24"/>
                  <w:lid w:val="zh-CN"/>
                </w:rubyPr>
                <w:rt>
                  <w:r>
                    <w:rPr>
                      <w:rFonts w:ascii="Microsoft YaHei" w:hAnsi="Microsoft YaHei"/>
                      <w:sz w:val="12"/>
                      <w:szCs w:val="20"/>
                    </w:rPr>
                    <w:t>de</w:t>
                  </w:r>
                </w:rt>
                <w:rubyBase>
                  <w:r>
                    <w:rPr>
                      <w:rFonts w:ascii="Microsoft YaHei" w:hAnsi="Microsoft YaHei" w:cs="" w:eastAsia="Microsoft YaHei"/>
                      <w:kern w:val="0"/>
                      <w:lang w:eastAsia="zh-CN" w:bidi="ar-SA"/>
                    </w:rPr>
                    <w:t>的</w:t>
                  </w:r>
                  <w:r/>
                </w:rubyBase>
              </w:ruby>
            </w:r>
            <w:r/>
            <w:r>
              <w:ruby>
                <w:rubyPr>
                  <w:rubyAlign w:val="center"/>
                  <w:hps w:val="12"/>
                  <w:hpsRaise w:val="24"/>
                  <w:hpsBaseText w:val="24"/>
                  <w:lid w:val="zh-CN"/>
                </w:rubyPr>
                <w:rt>
                  <w:r>
                    <w:rPr>
                      <w:rFonts w:ascii="Microsoft YaHei" w:hAnsi="Microsoft YaHei"/>
                      <w:sz w:val="12"/>
                      <w:szCs w:val="20"/>
                    </w:rPr>
                    <w:t>rén</w:t>
                  </w:r>
                </w:rt>
                <w:rubyBase>
                  <w:r>
                    <w:rPr>
                      <w:rFonts w:ascii="Microsoft YaHei" w:hAnsi="Microsoft YaHei" w:cs="" w:eastAsia="Microsoft YaHei"/>
                      <w:kern w:val="0"/>
                      <w:lang w:eastAsia="zh-CN" w:bidi="ar-SA"/>
                    </w:rPr>
                    <w:t>人</w:t>
                  </w:r>
                  <w:r/>
                </w:rubyBase>
              </w:ruby>
            </w:r>
            <w:r/>
            <w:r>
              <w:ruby>
                <w:rubyPr>
                  <w:rubyAlign w:val="center"/>
                  <w:hps w:val="12"/>
                  <w:hpsRaise w:val="24"/>
                  <w:hpsBaseText w:val="24"/>
                  <w:lid w:val="zh-CN"/>
                </w:rubyPr>
                <w:rt>
                  <w:r>
                    <w:rPr>
                      <w:rFonts w:ascii="Microsoft YaHei" w:hAnsi="Microsoft YaHei"/>
                      <w:sz w:val="12"/>
                      <w:szCs w:val="20"/>
                    </w:rPr>
                    <w:t>shuō</w:t>
                  </w:r>
                </w:rt>
                <w:rubyBase>
                  <w:r>
                    <w:rPr>
                      <w:rFonts w:ascii="Microsoft YaHei" w:hAnsi="Microsoft YaHei" w:cs="" w:eastAsia="Microsoft YaHei"/>
                      <w:kern w:val="0"/>
                      <w:lang w:eastAsia="zh-CN" w:bidi="ar-SA"/>
                    </w:rPr>
                    <w:t>说</w:t>
                  </w:r>
                  <w:r/>
                </w:rubyBase>
              </w:ruby>
            </w:r>
            <w:r/>
            <w:r>
              <w:ruby>
                <w:rubyPr>
                  <w:rubyAlign w:val="center"/>
                  <w:hps w:val="12"/>
                  <w:hpsRaise w:val="24"/>
                  <w:hpsBaseText w:val="24"/>
                  <w:lid w:val="zh-CN"/>
                </w:rubyPr>
                <w:rt>
                  <w:r>
                    <w:rPr>
                      <w:rFonts w:ascii="Microsoft YaHei" w:hAnsi="Microsoft YaHei"/>
                      <w:sz w:val="12"/>
                      <w:szCs w:val="20"/>
                    </w:rPr>
                    <w:t>hu</w:t>
                  </w:r>
                </w:rt>
                <w:rubyBase>
                  <w:r>
                    <w:rPr>
                      <w:rFonts w:ascii="Microsoft YaHei" w:hAnsi="Microsoft YaHei" w:cs="" w:eastAsia="Microsoft YaHei"/>
                      <w:kern w:val="0"/>
                      <w:lang w:eastAsia="zh-CN" w:bidi="ar-SA"/>
                    </w:rPr>
                    <w:t>话</w:t>
                  </w:r>
                  <w:r/>
                </w:rubyBase>
              </w:ruby>
            </w:r>
            <w:r>
              <w:rPr>
                <w:rFonts w:ascii="Microsoft YaHei" w:hAnsi="Microsoft YaHei" w:cs="" w:eastAsia="Microsoft YaHei"/>
                <w:kern w:val="0"/>
                <w:lang w:eastAsia="zh-CN" w:bidi="ar-SA"/>
              </w:rPr>
              <w:t>的时候，</w:t>
            </w:r>
            <w:r/>
            <w:r>
              <w:ruby>
                <w:rubyPr>
                  <w:rubyAlign w:val="center"/>
                  <w:hps w:val="12"/>
                  <w:hpsRaise w:val="24"/>
                  <w:hpsBaseText w:val="24"/>
                  <w:lid w:val="zh-CN"/>
                </w:rubyPr>
                <w:rt>
                  <w:r>
                    <w:rPr>
                      <w:rFonts w:ascii="Microsoft YaHei" w:hAnsi="Microsoft YaHei"/>
                      <w:sz w:val="12"/>
                      <w:szCs w:val="20"/>
                    </w:rPr>
                    <w:t>wǒ</w:t>
                  </w:r>
                </w:rt>
                <w:rubyBase>
                  <w:r>
                    <w:rPr>
                      <w:rFonts w:ascii="Microsoft YaHei" w:hAnsi="Microsoft YaHei" w:cs="" w:eastAsia="Microsoft YaHei"/>
                      <w:kern w:val="0"/>
                      <w:lang w:eastAsia="zh-CN" w:bidi="ar-SA"/>
                    </w:rPr>
                    <w:t>我</w:t>
                  </w:r>
                  <w:r/>
                </w:rubyBase>
              </w:ruby>
            </w:r>
            <w:r/>
            <w:r>
              <w:ruby>
                <w:rubyPr>
                  <w:rubyAlign w:val="center"/>
                  <w:hps w:val="12"/>
                  <w:hpsRaise w:val="24"/>
                  <w:hpsBaseText w:val="24"/>
                  <w:lid w:val="zh-CN"/>
                </w:rubyPr>
                <w:rt>
                  <w:r>
                    <w:rPr>
                      <w:rFonts w:ascii="Microsoft YaHei" w:hAnsi="Microsoft YaHei"/>
                      <w:sz w:val="12"/>
                      <w:szCs w:val="20"/>
                    </w:rPr>
                    <w:t>huì</w:t>
                  </w:r>
                </w:rt>
                <w:rubyBase>
                  <w:r>
                    <w:rPr>
                      <w:rFonts w:ascii="Microsoft YaHei" w:hAnsi="Microsoft YaHei" w:cs="" w:eastAsia="Microsoft YaHei"/>
                      <w:kern w:val="0"/>
                      <w:lang w:eastAsia="zh-CN" w:bidi="ar-SA"/>
                    </w:rPr>
                    <w:t>会</w:t>
                  </w:r>
                  <w:r/>
                </w:rubyBase>
              </w:ruby>
            </w:r>
            <w:r/>
            <w:r>
              <w:ruby>
                <w:rubyPr>
                  <w:rubyAlign w:val="center"/>
                  <w:hps w:val="12"/>
                  <w:hpsRaise w:val="24"/>
                  <w:hpsBaseText w:val="24"/>
                  <w:lid w:val="zh-CN"/>
                </w:rubyPr>
                <w:rt>
                  <w:r>
                    <w:rPr>
                      <w:rFonts w:ascii="Microsoft YaHei" w:hAnsi="Microsoft YaHei"/>
                      <w:sz w:val="12"/>
                      <w:szCs w:val="20"/>
                    </w:rPr>
                    <w:t>jué</w:t>
                  </w:r>
                </w:rt>
                <w:rubyBase>
                  <w:r>
                    <w:rPr>
                      <w:rFonts w:ascii="Microsoft YaHei" w:hAnsi="Microsoft YaHei" w:cs="" w:eastAsia="Microsoft YaHei"/>
                      <w:kern w:val="0"/>
                      <w:lang w:eastAsia="zh-CN" w:bidi="ar-SA"/>
                    </w:rPr>
                    <w:t>觉</w:t>
                  </w:r>
                  <w:r/>
                </w:rubyBase>
              </w:ruby>
            </w:r>
            <w:r/>
            <w:r>
              <w:ruby>
                <w:rubyPr>
                  <w:rubyAlign w:val="center"/>
                  <w:hps w:val="12"/>
                  <w:hpsRaise w:val="24"/>
                  <w:hpsBaseText w:val="24"/>
                  <w:lid w:val="zh-CN"/>
                </w:rubyPr>
                <w:rt>
                  <w:r>
                    <w:rPr>
                      <w:rFonts w:ascii="Microsoft YaHei" w:hAnsi="Microsoft YaHei"/>
                      <w:sz w:val="12"/>
                      <w:szCs w:val="20"/>
                    </w:rPr>
                    <w:t>de</w:t>
                  </w:r>
                </w:rt>
                <w:rubyBase>
                  <w:r>
                    <w:rPr>
                      <w:rFonts w:ascii="Microsoft YaHei" w:hAnsi="Microsoft YaHei" w:cs="" w:eastAsia="Microsoft YaHei"/>
                      <w:kern w:val="0"/>
                      <w:lang w:eastAsia="zh-CN" w:bidi="ar-SA"/>
                    </w:rPr>
                    <w:t>得</w:t>
                  </w:r>
                  <w:r/>
                </w:rubyBase>
              </w:ruby>
            </w:r>
            <w:r/>
            <w:r>
              <w:ruby>
                <w:rubyPr>
                  <w:rubyAlign w:val="center"/>
                  <w:hps w:val="12"/>
                  <w:hpsRaise w:val="24"/>
                  <w:hpsBaseText w:val="24"/>
                  <w:lid w:val="zh-CN"/>
                </w:rubyPr>
                <w:rt>
                  <w:r>
                    <w:rPr>
                      <w:rFonts w:ascii="Microsoft YaHei" w:hAnsi="Microsoft YaHei"/>
                      <w:sz w:val="12"/>
                      <w:szCs w:val="20"/>
                    </w:rPr>
                    <w:t>hěn</w:t>
                  </w:r>
                </w:rt>
                <w:rubyBase>
                  <w:r>
                    <w:rPr>
                      <w:rFonts w:ascii="Microsoft YaHei" w:hAnsi="Microsoft YaHei" w:cs="" w:eastAsia="Microsoft YaHei"/>
                      <w:kern w:val="0"/>
                      <w:lang w:eastAsia="zh-CN" w:bidi="ar-SA"/>
                    </w:rPr>
                    <w:t>很</w:t>
                  </w:r>
                  <w:r/>
                </w:rubyBase>
              </w:ruby>
            </w:r>
            <w:r/>
            <w:r>
              <w:ruby>
                <w:rubyPr>
                  <w:rubyAlign w:val="center"/>
                  <w:hps w:val="12"/>
                  <w:hpsRaise w:val="24"/>
                  <w:hpsBaseText w:val="24"/>
                  <w:lid w:val="zh-CN"/>
                </w:rubyPr>
                <w:rt>
                  <w:r>
                    <w:rPr>
                      <w:rFonts w:ascii="Microsoft YaHei" w:hAnsi="Microsoft YaHei"/>
                      <w:sz w:val="12"/>
                      <w:szCs w:val="20"/>
                    </w:rPr>
                    <w:t>gān</w:t>
                  </w:r>
                </w:rt>
                <w:rubyBase>
                  <w:r>
                    <w:rPr>
                      <w:rFonts w:ascii="Microsoft YaHei" w:hAnsi="Microsoft YaHei" w:cs="" w:eastAsia="Microsoft YaHei"/>
                      <w:kern w:val="0"/>
                      <w:lang w:eastAsia="zh-CN" w:bidi="ar-SA"/>
                    </w:rPr>
                    <w:t>尴</w:t>
                  </w:r>
                  <w:r/>
                </w:rubyBase>
              </w:ruby>
            </w:r>
            <w:r/>
            <w:r>
              <w:ruby>
                <w:rubyPr>
                  <w:rubyAlign w:val="center"/>
                  <w:hps w:val="12"/>
                  <w:hpsRaise w:val="24"/>
                  <w:hpsBaseText w:val="24"/>
                  <w:lid w:val="zh-CN"/>
                </w:rubyPr>
                <w:rt>
                  <w:r>
                    <w:rPr>
                      <w:rFonts w:ascii="Microsoft YaHei" w:hAnsi="Microsoft YaHei"/>
                      <w:sz w:val="12"/>
                      <w:szCs w:val="20"/>
                    </w:rPr>
                    <w:t>gà</w:t>
                  </w:r>
                </w:rt>
                <w:rubyBase>
                  <w:r>
                    <w:rPr>
                      <w:rFonts w:ascii="Microsoft YaHei" w:hAnsi="Microsoft YaHei" w:cs="" w:eastAsia="Microsoft YaHei"/>
                      <w:kern w:val="0"/>
                      <w:lang w:eastAsia="zh-CN" w:bidi="ar-SA"/>
                    </w:rPr>
                    <w:t>尬</w:t>
                  </w:r>
                  <w:r/>
                </w:rubyBase>
              </w:ruby>
            </w:r>
            <w:r>
              <w:rPr>
                <w:rFonts w:eastAsia="Microsoft YaHei" w:cs="" w:ascii="Microsoft YaHei" w:hAnsi="Microsoft YaHei"/>
                <w:kern w:val="0"/>
                <w:lang w:eastAsia="zh-CN" w:bidi="ar-SA"/>
              </w:rPr>
              <w:t>embarrassed</w:t>
            </w:r>
            <w:r>
              <w:rPr>
                <w:rFonts w:ascii="Microsoft YaHei" w:hAnsi="Microsoft YaHei" w:cs="" w:eastAsia="Microsoft YaHei"/>
                <w:kern w:val="0"/>
                <w:lang w:eastAsia="zh-CN" w:bidi="ar-SA"/>
              </w:rPr>
              <w:t>。如果对方是一个性格外向的人，我会觉得好一些。</w:t>
            </w:r>
          </w:p>
          <w:p>
            <w:pPr>
              <w:pStyle w:val="Normal"/>
              <w:widowControl/>
              <w:suppressAutoHyphens w:val="true"/>
              <w:spacing w:lineRule="auto" w:line="360" w:before="0" w:after="0"/>
              <w:ind w:left="720" w:hanging="0"/>
              <w:jc w:val="left"/>
              <w:rPr>
                <w:rFonts w:ascii="Microsoft YaHei" w:hAnsi="Microsoft YaHei" w:eastAsia="Microsoft YaHei"/>
                <w:del w:id="6" w:author="Mei Li" w:date="2022-10-25T12:07:00Z"/>
              </w:rPr>
            </w:pPr>
            <w:del w:id="4" w:author="Mei Li" w:date="2022-10-25T12:07:00Z">
              <w:r>
                <w:rPr>
                  <w:rFonts w:eastAsia="Microsoft YaHei" w:cs="" w:ascii="Microsoft YaHei" w:hAnsi="Microsoft YaHei"/>
                  <w:kern w:val="0"/>
                  <w:lang w:eastAsia="zh-CN" w:bidi="ar-SA"/>
                </w:rPr>
                <w:delText>Maybe you can talk about the reason of you don’t want to talk with people, and also can talk about what kind of people will let you be shy ,just new people or everyone,and what kind of peole will let you feel free when communicate~</w:delText>
              </w:r>
            </w:del>
            <w:del w:id="5" w:author="Mei Li" w:date="2022-10-25T12:07:00Z">
              <w:r>
                <w:rPr>
                  <w:rFonts w:ascii="Microsoft YaHei" w:hAnsi="Microsoft YaHei" w:cs="" w:eastAsia="Microsoft YaHei"/>
                  <w:kern w:val="0"/>
                  <w:lang w:eastAsia="zh-CN" w:bidi="ar-SA"/>
                </w:rPr>
                <w:delText>其次，我不会觉得什么说。</w:delText>
              </w:r>
            </w:del>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谈谈你最喜欢的老师。</w:t>
            </w:r>
          </w:p>
          <w:p>
            <w:pPr>
              <w:pStyle w:val="Normal"/>
              <w:widowControl/>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lang w:eastAsia="zh-CN" w:bidi="ar-SA"/>
              </w:rPr>
              <w:t>我最喜欢的老师是中文老师：李老师，她长得不高不矮，不胖不瘦，她的头发长长的、黑黑的，很漂亮。她的性格很随和，还常常鼓励我们。她教中文教得很好，也很认真。她让我对学中文很感兴趣，中文是我最喜欢科目，因为学中文不但有意思，而且有用极了。除此以外，她也不会给我们太多作业。</w:t>
            </w:r>
          </w:p>
          <w:p>
            <w:pPr>
              <w:pStyle w:val="Normal"/>
              <w:widowControl/>
              <w:tabs>
                <w:tab w:val="clear" w:pos="720"/>
                <w:tab w:val="left" w:pos="709" w:leader="none"/>
              </w:tabs>
              <w:suppressAutoHyphens w:val="true"/>
              <w:spacing w:lineRule="auto" w:line="480" w:before="0" w:after="0"/>
              <w:jc w:val="left"/>
              <w:rPr>
                <w:rFonts w:ascii="Microsoft YaHei" w:hAnsi="Microsoft YaHei" w:eastAsia="Microsoft YaHei"/>
                <w:lang w:val="en-US"/>
              </w:rPr>
            </w:pPr>
            <w:r>
              <w:rPr>
                <w:rFonts w:eastAsia="Microsoft YaHei" w:cs="" w:ascii="Microsoft YaHei" w:hAnsi="Microsoft YaHei"/>
                <w:kern w:val="0"/>
                <w:highlight w:val="yellow"/>
                <w:lang w:val="en-AU" w:eastAsia="zh-CN" w:bidi="ar-SA"/>
              </w:rPr>
              <w:t>Food</w:t>
            </w:r>
            <w:r>
              <w:rPr>
                <w:rFonts w:eastAsia="Microsoft YaHei" w:cs="" w:ascii="Microsoft YaHei" w:hAnsi="Microsoft YaHei"/>
                <w:kern w:val="0"/>
                <w:highlight w:val="yellow"/>
                <w:lang w:val="it-IT" w:eastAsia="zh-CN" w:bidi="ar-SA"/>
              </w:rPr>
              <w:t xml:space="preserve"> </w:t>
            </w:r>
            <w:r>
              <w:rPr>
                <w:rFonts w:eastAsia="Microsoft YaHei" w:cs="" w:ascii="Microsoft YaHei" w:hAnsi="Microsoft YaHei"/>
                <w:kern w:val="0"/>
                <w:highlight w:val="yellow"/>
                <w:lang w:val="en-US" w:eastAsia="zh-CN" w:bidi="ar-SA"/>
              </w:rPr>
              <w:t>and festivals</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谈谈你知道的中国节日？你觉得哪个节日最有意思？为什么？</w:t>
            </w:r>
          </w:p>
          <w:p>
            <w:pPr>
              <w:pStyle w:val="Normal"/>
              <w:widowControl/>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lang w:val="en-AU" w:eastAsia="zh-CN" w:bidi="ar-SA"/>
              </w:rPr>
              <w:t>我知道中国有</w:t>
            </w:r>
            <w:r>
              <w:rPr>
                <w:rFonts w:ascii="Microsoft YaHei" w:hAnsi="Microsoft YaHei" w:cs="" w:eastAsia="Microsoft YaHei"/>
                <w:kern w:val="0"/>
                <w:lang w:eastAsia="zh-CN" w:bidi="ar-SA"/>
              </w:rPr>
              <w:t>很</w:t>
            </w:r>
            <w:r>
              <w:rPr>
                <w:rFonts w:ascii="Microsoft YaHei" w:hAnsi="Microsoft YaHei" w:cs="" w:eastAsia="Microsoft YaHei"/>
                <w:kern w:val="0"/>
                <w:lang w:val="en-AU" w:eastAsia="zh-CN" w:bidi="ar-SA"/>
              </w:rPr>
              <w:t>多传统节日，比如：春节、中秋节和端午节。我觉得最有意思的节日是春节，因为春节是最重要，也是最大的传统节日。春节前，人们大扫除、贴春联和“福”字。除夕时，一家人团聚在一起吃年夜饭。人们一般都会吃年糕、饺子、桔子和鱼。年糕代表“年年高升”。饺子的形状像“元宝”，代表“发财”。桔子代表“大吉大利”。鱼代表“年年有余”。而且中国人会放烟花和鞭炮，长辈给晚辈“压岁钱”，又叫“红包”。春节期间，人们穿新衣、拜年、看舞龙舞狮，到处都很热闹。</w:t>
            </w:r>
          </w:p>
          <w:p>
            <w:pPr>
              <w:pStyle w:val="Normal"/>
              <w:widowControl/>
              <w:tabs>
                <w:tab w:val="clear" w:pos="720"/>
                <w:tab w:val="left" w:pos="360" w:leader="none"/>
              </w:tabs>
              <w:suppressAutoHyphens w:val="true"/>
              <w:spacing w:lineRule="auto" w:line="360" w:before="0" w:after="0"/>
              <w:jc w:val="left"/>
              <w:pPrChange w:id="0" w:author="Mei Li" w:date="2022-10-25T12:09:00Z">
                <w:pPr>
                  <w:numPr>
                    <w:ilvl w:val="0"/>
                    <w:numId w:val="1"/>
                  </w:numPr>
                  <w:tabs>
                    <w:tab w:val="left" w:pos="360" w:leader="none"/>
                  </w:tabs>
                  <w:suppressAutoHyphens w:val="true"/>
                  <w:ind w:left="360" w:hanging="360"/>
                  <w:spacing w:lineRule="auto" w:line="360"/>
                </w:pPr>
              </w:pPrChange>
              <w:rPr>
                <w:rFonts w:ascii="Microsoft YaHei" w:hAnsi="Microsoft YaHei" w:eastAsia="Microsoft YaHei"/>
              </w:rPr>
            </w:pPr>
            <w:r>
              <w:rPr>
                <w:rFonts w:ascii="Microsoft YaHei" w:hAnsi="Microsoft YaHei" w:cs="" w:eastAsia="Microsoft YaHei"/>
                <w:kern w:val="0"/>
                <w:lang w:eastAsia="zh-CN" w:bidi="ar-SA"/>
              </w:rPr>
              <w:t>中国人怎么庆祝春节？</w:t>
            </w:r>
          </w:p>
          <w:p>
            <w:pPr>
              <w:pStyle w:val="Normal"/>
              <w:widowControl/>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lang w:val="en-AU" w:eastAsia="zh-CN" w:bidi="ar-SA"/>
              </w:rPr>
              <w:t>春节或称农历新年，在</w:t>
            </w:r>
            <w:r>
              <w:rPr>
                <w:rFonts w:ascii="Microsoft YaHei" w:hAnsi="Microsoft YaHei" w:cs="" w:eastAsia="Microsoft YaHei"/>
                <w:kern w:val="0"/>
                <w:lang w:eastAsia="zh-CN" w:bidi="ar-SA"/>
              </w:rPr>
              <w:t>每年的</w:t>
            </w:r>
            <w:r>
              <w:rPr>
                <w:rFonts w:ascii="Microsoft YaHei" w:hAnsi="Microsoft YaHei" w:cs="" w:eastAsia="Microsoft YaHei"/>
                <w:kern w:val="0"/>
                <w:lang w:val="en-AU" w:eastAsia="zh-CN" w:bidi="ar-SA"/>
              </w:rPr>
              <w:t>农</w:t>
            </w:r>
            <w:r>
              <w:rPr>
                <w:rFonts w:eastAsia="Microsoft YaHei" w:cs="" w:ascii="Microsoft YaHei" w:hAnsi="Microsoft YaHei"/>
                <w:kern w:val="0"/>
                <w:lang w:val="en-AU" w:eastAsia="zh-CN" w:bidi="ar-SA"/>
              </w:rPr>
              <w:softHyphen/>
            </w:r>
            <w:r>
              <w:rPr>
                <w:rFonts w:ascii="Microsoft YaHei" w:hAnsi="Microsoft YaHei" w:cs="" w:eastAsia="Microsoft YaHei"/>
                <w:kern w:val="0"/>
                <w:lang w:val="en-AU" w:eastAsia="zh-CN" w:bidi="ar-SA"/>
              </w:rPr>
              <w:t>历一月一日。 中国人</w:t>
            </w:r>
            <w:r>
              <w:rPr>
                <w:rFonts w:ascii="Microsoft YaHei" w:hAnsi="Microsoft YaHei" w:cs="" w:eastAsia="Microsoft YaHei"/>
                <w:kern w:val="0"/>
                <w:lang w:eastAsia="zh-CN" w:bidi="ar-SA"/>
              </w:rPr>
              <w:t>会</w:t>
            </w:r>
            <w:r>
              <w:rPr>
                <w:rFonts w:ascii="Microsoft YaHei" w:hAnsi="Microsoft YaHei" w:cs="" w:eastAsia="Microsoft YaHei"/>
                <w:kern w:val="0"/>
                <w:lang w:val="en-AU" w:eastAsia="zh-CN" w:bidi="ar-SA"/>
              </w:rPr>
              <w:t>贴春联和“福”字，因为“福“字代表好运。 春节得时候，人们还放烟花和鞭炮，吃饺子和年糕，这是因为 饺子代表……，而年糕代表……</w:t>
            </w:r>
            <w:r>
              <w:rPr>
                <w:rFonts w:ascii="Microsoft YaHei" w:hAnsi="Microsoft YaHei" w:cs="" w:eastAsia="Microsoft YaHei"/>
                <w:kern w:val="0"/>
                <w:lang w:eastAsia="zh-CN" w:bidi="ar-SA"/>
              </w:rPr>
              <w:t>此外</w:t>
            </w:r>
            <w:r>
              <w:rPr>
                <w:rFonts w:ascii="Microsoft YaHei" w:hAnsi="Microsoft YaHei" w:cs="" w:eastAsia="Microsoft YaHei"/>
                <w:kern w:val="0"/>
                <w:lang w:val="en-AU" w:eastAsia="zh-CN" w:bidi="ar-SA"/>
              </w:rPr>
              <w:t>，</w:t>
            </w:r>
            <w:r>
              <w:rPr>
                <w:rFonts w:ascii="Microsoft YaHei" w:hAnsi="Microsoft YaHei" w:cs="" w:eastAsia="Microsoft YaHei"/>
                <w:kern w:val="0"/>
                <w:lang w:eastAsia="zh-CN" w:bidi="ar-SA"/>
              </w:rPr>
              <w:t>长辈会</w:t>
            </w:r>
            <w:r>
              <w:rPr>
                <w:rFonts w:ascii="Microsoft YaHei" w:hAnsi="Microsoft YaHei" w:cs="" w:eastAsia="Microsoft YaHei"/>
                <w:kern w:val="0"/>
                <w:lang w:val="en-AU" w:eastAsia="zh-CN" w:bidi="ar-SA"/>
              </w:rPr>
              <w:t>给晚辈红包。</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什么是中秋节？中国人怎么庆祝中秋节？</w:t>
            </w:r>
            <w:r>
              <w:rPr>
                <w:rFonts w:ascii="Microsoft YaHei" w:hAnsi="Microsoft YaHei" w:cs="" w:eastAsia="Microsoft YaHei"/>
                <w:kern w:val="0"/>
                <w:highlight w:val="green"/>
                <w:lang w:eastAsia="zh-CN" w:bidi="ar-SA"/>
              </w:rPr>
              <w:t>（</w:t>
            </w:r>
            <w:r>
              <w:rPr>
                <w:rFonts w:eastAsia="Microsoft YaHei" w:cs="" w:ascii="Microsoft YaHei" w:hAnsi="Microsoft YaHei"/>
                <w:kern w:val="0"/>
                <w:highlight w:val="green"/>
                <w:lang w:eastAsia="zh-CN" w:bidi="ar-SA"/>
              </w:rPr>
              <w:t>Does this answer make sense?</w:t>
            </w:r>
            <w:r>
              <w:rPr>
                <w:rFonts w:ascii="Microsoft YaHei" w:hAnsi="Microsoft YaHei" w:cs="" w:eastAsia="Microsoft YaHei"/>
                <w:kern w:val="0"/>
                <w:highlight w:val="green"/>
                <w:lang w:eastAsia="zh-CN" w:bidi="ar-SA"/>
              </w:rPr>
              <w:t>）</w:t>
            </w:r>
            <w:ins w:id="7" w:author="Wenqian Wu" w:date="2022-10-24T13:55:00Z">
              <w:r>
                <w:rPr>
                  <w:rFonts w:eastAsia="Microsoft YaHei" w:cs="" w:ascii="Microsoft YaHei" w:hAnsi="Microsoft YaHei"/>
                  <w:kern w:val="0"/>
                  <w:highlight w:val="green"/>
                  <w:lang w:eastAsia="zh-CN" w:bidi="ar-SA"/>
                </w:rPr>
                <w:t>Yep</w:t>
              </w:r>
            </w:ins>
            <w:ins w:id="8" w:author="Wenqian Wu" w:date="2022-10-24T13:55:00Z">
              <w:r>
                <w:rPr>
                  <w:rFonts w:ascii="Microsoft YaHei" w:hAnsi="Microsoft YaHei" w:cs="" w:eastAsia="Microsoft YaHei"/>
                  <w:kern w:val="0"/>
                  <w:highlight w:val="green"/>
                  <w:lang w:eastAsia="zh-CN" w:bidi="ar-SA"/>
                </w:rPr>
                <w:t>！</w:t>
              </w:r>
            </w:ins>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lang w:eastAsia="zh-CN" w:bidi="ar-SA"/>
              </w:rPr>
              <w:t>中秋节在农历八月十五日，那时在中国是秋天。中秋节时，月亮最大、最圆、最亮。一家人团聚在一起一边吃月饼，一边赏月。中秋节有个美丽的传说，是关于</w:t>
            </w:r>
            <w:r>
              <w:rPr>
                <w:rFonts w:ascii="Microsoft YaHei" w:hAnsi="Microsoft YaHei" w:cs="" w:eastAsia="Microsoft YaHei"/>
                <w:kern w:val="0"/>
                <w:highlight w:val="yellow"/>
                <w:lang w:eastAsia="zh-CN" w:bidi="ar-SA"/>
              </w:rPr>
              <w:t>后羿和嫦娥的故事</w:t>
            </w:r>
            <w:r>
              <w:rPr>
                <w:rFonts w:ascii="Microsoft YaHei" w:hAnsi="Microsoft YaHei" w:cs="" w:eastAsia="Microsoft YaHei"/>
                <w:kern w:val="0"/>
                <w:lang w:eastAsia="zh-CN" w:bidi="ar-SA"/>
              </w:rPr>
              <w:t>。</w:t>
            </w:r>
          </w:p>
          <w:p>
            <w:pPr>
              <w:pStyle w:val="Normal"/>
              <w:widowControl/>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什么是端午节？中国人怎么庆祝端午节？</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lang w:eastAsia="zh-CN" w:bidi="ar-SA"/>
              </w:rPr>
              <w:t>端午节在农历五月五号，它是中国的一个传统节日之一，这个节日是为了纪念中国古代伟大的诗人屈原。他的国家灭亡以后，他跳河自杀了。 人们为了不让鱼吃屈原的身体，划船把粽子扔进河里，所以，在端午节时，中国人不但包粽子、吃粽子，而且赛龙舟。</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 xml:space="preserve">谈谈中国人喜欢吃的东西和喜欢送的礼物。 </w:t>
            </w:r>
            <w:r>
              <w:rPr>
                <w:rFonts w:eastAsia="Microsoft YaHei" w:cs="" w:ascii="Microsoft YaHei" w:hAnsi="Microsoft YaHei"/>
                <w:kern w:val="0"/>
                <w:highlight w:val="green"/>
                <w:lang w:eastAsia="zh-CN" w:bidi="ar-SA"/>
              </w:rPr>
              <w:t>(Does this question relate to the festivals specifically, or just in general</w:t>
            </w:r>
            <w:r>
              <w:rPr>
                <w:rFonts w:ascii="Microsoft YaHei" w:hAnsi="Microsoft YaHei" w:cs="" w:eastAsia="Microsoft YaHei"/>
                <w:kern w:val="0"/>
                <w:highlight w:val="green"/>
                <w:lang w:eastAsia="zh-CN" w:bidi="ar-SA"/>
              </w:rPr>
              <w:t>？</w:t>
            </w:r>
            <w:r>
              <w:rPr>
                <w:rFonts w:eastAsia="Microsoft YaHei" w:cs="" w:ascii="Microsoft YaHei" w:hAnsi="Microsoft YaHei"/>
                <w:kern w:val="0"/>
                <w:highlight w:val="green"/>
                <w:lang w:eastAsia="zh-CN" w:bidi="ar-SA"/>
              </w:rPr>
              <w:t>)</w:t>
            </w:r>
            <w:ins w:id="9" w:author="Wenqian Wu" w:date="2022-10-24T13:56:00Z">
              <w:r>
                <w:rPr>
                  <w:rFonts w:eastAsia="Microsoft YaHei" w:cs="" w:ascii="Microsoft YaHei" w:hAnsi="Microsoft YaHei"/>
                  <w:kern w:val="0"/>
                  <w:highlight w:val="green"/>
                  <w:lang w:eastAsia="zh-CN" w:bidi="ar-SA"/>
                </w:rPr>
                <w:t xml:space="preserve"> You can talk about it in any angle you like</w:t>
              </w:r>
            </w:ins>
            <w:ins w:id="10" w:author="Wenqian Wu" w:date="2022-10-24T13:56:00Z">
              <w:r>
                <w:rPr>
                  <w:rFonts w:ascii="Microsoft YaHei" w:hAnsi="Microsoft YaHei" w:cs="" w:eastAsia="Microsoft YaHei"/>
                  <w:kern w:val="0"/>
                  <w:highlight w:val="green"/>
                  <w:lang w:eastAsia="zh-CN" w:bidi="ar-SA"/>
                </w:rPr>
                <w:t>～</w:t>
              </w:r>
            </w:ins>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lang w:eastAsia="zh-CN" w:bidi="ar-SA"/>
              </w:rPr>
              <w:t>春节的时侯，人们不仅会送红包，而且还会吃鱼、包饺子、吃年糕、吃橘子。端午节时，人们送粽子，吃粽子。中秋节时，人们送月饼，节日那天的时候也会吃月饼。</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谈谈你知道的澳大利亚的节日？你觉得哪个澳大利亚的节日最有意思？为什么？</w:t>
            </w:r>
            <w:r>
              <w:rPr>
                <w:rFonts w:ascii="Microsoft YaHei" w:hAnsi="Microsoft YaHei" w:cs="" w:eastAsia="Microsoft YaHei"/>
                <w:kern w:val="0"/>
                <w:highlight w:val="green"/>
                <w:lang w:eastAsia="zh-CN" w:bidi="ar-SA"/>
              </w:rPr>
              <w:t>（</w:t>
            </w:r>
            <w:r>
              <w:rPr>
                <w:rFonts w:eastAsia="Microsoft YaHei" w:cs="" w:ascii="Microsoft YaHei" w:hAnsi="Microsoft YaHei"/>
                <w:kern w:val="0"/>
                <w:highlight w:val="green"/>
                <w:lang w:eastAsia="zh-CN" w:bidi="ar-SA"/>
              </w:rPr>
              <w:t>What should we add to add more depth to this response</w:t>
            </w:r>
            <w:r>
              <w:rPr>
                <w:rFonts w:ascii="Microsoft YaHei" w:hAnsi="Microsoft YaHei" w:cs="" w:eastAsia="Microsoft YaHei"/>
                <w:kern w:val="0"/>
                <w:highlight w:val="green"/>
                <w:lang w:eastAsia="zh-CN" w:bidi="ar-SA"/>
              </w:rPr>
              <w:t xml:space="preserve">？ </w:t>
            </w:r>
            <w:r>
              <w:rPr>
                <w:rFonts w:eastAsia="Microsoft YaHei" w:cs="" w:ascii="Microsoft YaHei" w:hAnsi="Microsoft YaHei"/>
                <w:kern w:val="0"/>
                <w:highlight w:val="green"/>
                <w:lang w:eastAsia="zh-CN" w:bidi="ar-SA"/>
              </w:rPr>
              <w:t xml:space="preserve">[And also, does it make sense?] </w:t>
            </w:r>
            <w:r>
              <w:rPr>
                <w:rFonts w:ascii="Microsoft YaHei" w:hAnsi="Microsoft YaHei" w:cs="" w:eastAsia="Microsoft YaHei"/>
                <w:kern w:val="0"/>
                <w:highlight w:val="green"/>
                <w:lang w:eastAsia="zh-CN" w:bidi="ar-SA"/>
              </w:rPr>
              <w:t>）</w:t>
            </w:r>
            <w:r>
              <w:rPr>
                <w:rFonts w:ascii="Microsoft YaHei" w:hAnsi="Microsoft YaHei" w:cs="" w:eastAsia="Microsoft YaHei"/>
                <w:kern w:val="0"/>
                <w:lang w:eastAsia="zh-CN" w:bidi="ar-SA"/>
              </w:rPr>
              <w:t xml:space="preserve"> </w:t>
            </w:r>
            <w:ins w:id="11" w:author="Wenqian Wu" w:date="2022-10-24T13:59:00Z">
              <w:r>
                <w:rPr>
                  <w:rFonts w:eastAsia="Microsoft YaHei" w:cs="" w:ascii="Microsoft YaHei" w:hAnsi="Microsoft YaHei"/>
                  <w:kern w:val="0"/>
                  <w:lang w:eastAsia="zh-CN" w:bidi="ar-SA"/>
                </w:rPr>
                <w:t>Can you add some descriptions of New Year's customs, what do Australians do and eat on New Year's Day?</w:t>
              </w:r>
            </w:ins>
          </w:p>
          <w:p>
            <w:pPr>
              <w:pStyle w:val="Normal"/>
              <w:widowControl/>
              <w:suppressAutoHyphens w:val="true"/>
              <w:spacing w:lineRule="auto" w:line="360" w:before="0" w:after="0"/>
              <w:ind w:left="720" w:hanging="0"/>
              <w:jc w:val="left"/>
              <w:rPr>
                <w:rFonts w:ascii="Microsoft YaHei" w:hAnsi="Microsoft YaHei" w:eastAsia="Microsoft YaHei"/>
              </w:rPr>
            </w:pPr>
            <w:r>
              <w:rPr>
                <w:rFonts w:eastAsia="Microsoft YaHei" w:cs="" w:ascii="Microsoft YaHei" w:hAnsi="Microsoft YaHei"/>
                <w:kern w:val="0"/>
                <w:lang w:eastAsia="zh-CN" w:bidi="ar-SA"/>
              </w:rPr>
              <w:t>The Australian festivals are New Year’s Eve and day, Easter, and Christmas. I believe that New Year’s eve is the most meaningful, as it often represents a new start and change.</w:t>
            </w:r>
          </w:p>
          <w:p>
            <w:pPr>
              <w:pStyle w:val="Normal"/>
              <w:widowControl/>
              <w:suppressAutoHyphens w:val="true"/>
              <w:spacing w:lineRule="auto" w:line="360" w:before="0" w:after="0"/>
              <w:ind w:left="720" w:hanging="0"/>
              <w:jc w:val="left"/>
              <w:rPr>
                <w:rFonts w:ascii="Microsoft YaHei" w:hAnsi="Microsoft YaHei" w:eastAsia="Microsoft YaHei"/>
              </w:rPr>
            </w:pPr>
            <w:r/>
            <w:r>
              <w:ruby>
                <w:rubyPr>
                  <w:rubyAlign w:val="distributeSpace"/>
                  <w:hps w:val="12"/>
                  <w:hpsRaise w:val="24"/>
                  <w:hpsBaseText w:val="24"/>
                  <w:lid w:val="zh-CN"/>
                </w:rubyPr>
                <w:rt>
                  <w:r>
                    <w:rPr>
                      <w:rFonts w:ascii="Microsoft YaHei" w:hAnsi="Microsoft YaHei"/>
                      <w:sz w:val="12"/>
                      <w:szCs w:val="20"/>
                    </w:rPr>
                    <w:t>àodàlìyàdejiérìyǒuxīnnián</w:t>
                  </w:r>
                </w:rt>
                <w:rubyBase>
                  <w:r>
                    <w:rPr>
                      <w:rFonts w:ascii="Microsoft YaHei" w:hAnsi="Microsoft YaHei" w:cs="" w:eastAsia="Microsoft YaHei"/>
                      <w:kern w:val="0"/>
                      <w:lang w:eastAsia="zh-CN" w:bidi="ar-SA"/>
                    </w:rPr>
                    <w:t>澳大利亚的节日有新年</w:t>
                  </w:r>
                  <w:r/>
                </w:rubyBase>
              </w:ruby>
            </w:r>
            <w:r>
              <w:rPr>
                <w:rFonts w:ascii="Microsoft YaHei" w:hAnsi="Microsoft YaHei" w:cs="" w:eastAsia="Microsoft YaHei"/>
                <w:kern w:val="0"/>
                <w:lang w:eastAsia="zh-CN" w:bidi="ar-SA"/>
              </w:rPr>
              <w:t>、</w:t>
            </w:r>
            <w:r/>
            <w:r>
              <w:ruby>
                <w:rubyPr>
                  <w:rubyAlign w:val="distributeSpace"/>
                  <w:hps w:val="12"/>
                  <w:hpsRaise w:val="24"/>
                  <w:hpsBaseText w:val="24"/>
                  <w:lid w:val="zh-CN"/>
                </w:rubyPr>
                <w:rt>
                  <w:r>
                    <w:rPr>
                      <w:rFonts w:ascii="Microsoft YaHei" w:hAnsi="Microsoft YaHei"/>
                      <w:sz w:val="12"/>
                      <w:szCs w:val="20"/>
                    </w:rPr>
                    <w:t>fùhuójiéhéshèngdànjié</w:t>
                  </w:r>
                </w:rt>
                <w:rubyBase>
                  <w:r>
                    <w:rPr>
                      <w:rFonts w:ascii="Microsoft YaHei" w:hAnsi="Microsoft YaHei" w:cs="" w:eastAsia="Microsoft YaHei"/>
                      <w:kern w:val="0"/>
                      <w:lang w:eastAsia="zh-CN" w:bidi="ar-SA"/>
                    </w:rPr>
                    <w:t>复活节和圣诞节</w:t>
                  </w:r>
                  <w:r/>
                </w:rubyBase>
              </w:ruby>
            </w:r>
            <w:r>
              <w:rPr>
                <w:rFonts w:ascii="Microsoft YaHei" w:hAnsi="Microsoft YaHei" w:cs="" w:eastAsia="Microsoft YaHei"/>
                <w:kern w:val="0"/>
                <w:lang w:eastAsia="zh-CN" w:bidi="ar-SA"/>
              </w:rPr>
              <w:t xml:space="preserve">。 </w:t>
            </w:r>
            <w:r/>
            <w:r>
              <w:ruby>
                <w:rubyPr>
                  <w:rubyAlign w:val="distributeSpace"/>
                  <w:hps w:val="12"/>
                  <w:hpsRaise w:val="24"/>
                  <w:hpsBaseText w:val="24"/>
                  <w:lid w:val="zh-CN"/>
                </w:rubyPr>
                <w:rt>
                  <w:r>
                    <w:rPr>
                      <w:rFonts w:ascii="Microsoft YaHei" w:hAnsi="Microsoft YaHei"/>
                      <w:sz w:val="12"/>
                      <w:szCs w:val="20"/>
                    </w:rPr>
                    <w:t>wǒjuédexīnniánshìzuìyǒuyìsidej</w:t>
                  </w:r>
                </w:rt>
                <w:rubyBase>
                  <w:r>
                    <w:rPr>
                      <w:rFonts w:ascii="Microsoft YaHei" w:hAnsi="Microsoft YaHei" w:cs="" w:eastAsia="Microsoft YaHei"/>
                      <w:kern w:val="0"/>
                      <w:lang w:eastAsia="zh-CN" w:bidi="ar-SA"/>
                    </w:rPr>
                    <w:t>我觉得新年是最有意思的节日</w:t>
                  </w:r>
                  <w:r/>
                </w:rubyBase>
              </w:ruby>
            </w:r>
            <w:r>
              <w:rPr>
                <w:rFonts w:ascii="Microsoft YaHei" w:hAnsi="Microsoft YaHei" w:cs="" w:eastAsia="Microsoft YaHei"/>
                <w:kern w:val="0"/>
                <w:lang w:eastAsia="zh-CN" w:bidi="ar-SA"/>
              </w:rPr>
              <w:t>，</w:t>
            </w:r>
            <w:r/>
            <w:r>
              <w:ruby>
                <w:rubyPr>
                  <w:rubyAlign w:val="center"/>
                  <w:hps w:val="12"/>
                  <w:hpsRaise w:val="24"/>
                  <w:hpsBaseText w:val="24"/>
                  <w:lid w:val="zh-CN"/>
                </w:rubyPr>
                <w:rt>
                  <w:r>
                    <w:rPr>
                      <w:rFonts w:ascii="Microsoft YaHei" w:hAnsi="Microsoft YaHei"/>
                      <w:sz w:val="12"/>
                      <w:szCs w:val="20"/>
                    </w:rPr>
                    <w:t>yīn</w:t>
                  </w:r>
                </w:rt>
                <w:rubyBase>
                  <w:r>
                    <w:rPr>
                      <w:rFonts w:ascii="Microsoft YaHei" w:hAnsi="Microsoft YaHei" w:cs="" w:eastAsia="Microsoft YaHei"/>
                      <w:kern w:val="0"/>
                      <w:lang w:eastAsia="zh-CN" w:bidi="ar-SA"/>
                    </w:rPr>
                    <w:t>因</w:t>
                  </w:r>
                  <w:r/>
                </w:rubyBase>
              </w:ruby>
            </w:r>
            <w:r/>
            <w:r>
              <w:ruby>
                <w:rubyPr>
                  <w:rubyAlign w:val="center"/>
                  <w:hps w:val="12"/>
                  <w:hpsRaise w:val="24"/>
                  <w:hpsBaseText w:val="24"/>
                  <w:lid w:val="zh-CN"/>
                </w:rubyPr>
                <w:rt>
                  <w:r>
                    <w:rPr>
                      <w:rFonts w:ascii="Microsoft YaHei" w:hAnsi="Microsoft YaHei"/>
                      <w:sz w:val="12"/>
                      <w:szCs w:val="20"/>
                    </w:rPr>
                    <w:t>wéi</w:t>
                  </w:r>
                </w:rt>
                <w:rubyBase>
                  <w:r>
                    <w:rPr>
                      <w:rFonts w:ascii="Microsoft YaHei" w:hAnsi="Microsoft YaHei" w:cs="" w:eastAsia="Microsoft YaHei"/>
                      <w:kern w:val="0"/>
                      <w:lang w:eastAsia="zh-CN" w:bidi="ar-SA"/>
                    </w:rPr>
                    <w:t>为</w:t>
                  </w:r>
                  <w:r/>
                </w:rubyBase>
              </w:ruby>
            </w:r>
            <w:r/>
            <w:r>
              <w:ruby>
                <w:rubyPr>
                  <w:rubyAlign w:val="center"/>
                  <w:hps w:val="12"/>
                  <w:hpsRaise w:val="24"/>
                  <w:hpsBaseText w:val="24"/>
                  <w:lid w:val="zh-CN"/>
                </w:rubyPr>
                <w:rt>
                  <w:r>
                    <w:rPr>
                      <w:rFonts w:ascii="Microsoft YaHei" w:hAnsi="Microsoft YaHei"/>
                      <w:sz w:val="12"/>
                      <w:szCs w:val="20"/>
                    </w:rPr>
                    <w:t>tā</w:t>
                  </w:r>
                </w:rt>
                <w:rubyBase>
                  <w:r>
                    <w:rPr>
                      <w:rFonts w:ascii="Microsoft YaHei" w:hAnsi="Microsoft YaHei" w:cs="" w:eastAsia="Microsoft YaHei"/>
                      <w:kern w:val="0"/>
                      <w:lang w:eastAsia="zh-CN" w:bidi="ar-SA"/>
                    </w:rPr>
                    <w:t>它</w:t>
                  </w:r>
                  <w:r/>
                </w:rubyBase>
              </w:ruby>
            </w:r>
            <w:r/>
            <w:r>
              <w:ruby>
                <w:rubyPr>
                  <w:rubyAlign w:val="center"/>
                  <w:hps w:val="12"/>
                  <w:hpsRaise w:val="24"/>
                  <w:hpsBaseText w:val="24"/>
                  <w:lid w:val="zh-CN"/>
                </w:rubyPr>
                <w:rt>
                  <w:r>
                    <w:rPr>
                      <w:rFonts w:ascii="Microsoft YaHei" w:hAnsi="Microsoft YaHei"/>
                      <w:sz w:val="12"/>
                      <w:szCs w:val="20"/>
                    </w:rPr>
                    <w:t>dài</w:t>
                  </w:r>
                </w:rt>
                <w:rubyBase>
                  <w:r>
                    <w:rPr>
                      <w:rFonts w:ascii="Microsoft YaHei" w:hAnsi="Microsoft YaHei" w:cs="" w:eastAsia="Microsoft YaHei"/>
                      <w:kern w:val="0"/>
                      <w:lang w:eastAsia="zh-CN" w:bidi="ar-SA"/>
                    </w:rPr>
                    <w:t>代</w:t>
                  </w:r>
                  <w:r/>
                </w:rubyBase>
              </w:ruby>
            </w:r>
            <w:r/>
            <w:r>
              <w:ruby>
                <w:rubyPr>
                  <w:rubyAlign w:val="center"/>
                  <w:hps w:val="12"/>
                  <w:hpsRaise w:val="24"/>
                  <w:hpsBaseText w:val="24"/>
                  <w:lid w:val="zh-CN"/>
                </w:rubyPr>
                <w:rt>
                  <w:r>
                    <w:rPr>
                      <w:rFonts w:ascii="Microsoft YaHei" w:hAnsi="Microsoft YaHei"/>
                      <w:sz w:val="12"/>
                      <w:szCs w:val="20"/>
                    </w:rPr>
                    <w:t>biǎo</w:t>
                  </w:r>
                </w:rt>
                <w:rubyBase>
                  <w:r>
                    <w:rPr>
                      <w:rFonts w:ascii="Microsoft YaHei" w:hAnsi="Microsoft YaHei" w:cs="" w:eastAsia="Microsoft YaHei"/>
                      <w:kern w:val="0"/>
                      <w:lang w:eastAsia="zh-CN" w:bidi="ar-SA"/>
                    </w:rPr>
                    <w:t>表</w:t>
                  </w:r>
                  <w:r/>
                </w:rubyBase>
              </w:ruby>
            </w:r>
            <w:r/>
            <w:r>
              <w:ruby>
                <w:rubyPr>
                  <w:rubyAlign w:val="center"/>
                  <w:hps w:val="12"/>
                  <w:hpsRaise w:val="24"/>
                  <w:hpsBaseText w:val="24"/>
                  <w:lid w:val="zh-CN"/>
                </w:rubyPr>
                <w:rt>
                  <w:r>
                    <w:rPr>
                      <w:rFonts w:ascii="Microsoft YaHei" w:hAnsi="Microsoft YaHei"/>
                      <w:sz w:val="12"/>
                      <w:szCs w:val="20"/>
                    </w:rPr>
                    <w:t>xīn</w:t>
                  </w:r>
                </w:rt>
                <w:rubyBase>
                  <w:r>
                    <w:rPr>
                      <w:rFonts w:ascii="Microsoft YaHei" w:hAnsi="Microsoft YaHei" w:cs="" w:eastAsia="Microsoft YaHei"/>
                      <w:kern w:val="0"/>
                      <w:lang w:eastAsia="zh-CN" w:bidi="ar-SA"/>
                    </w:rPr>
                    <w:t>新</w:t>
                  </w:r>
                  <w:r/>
                </w:rubyBase>
              </w:ruby>
            </w:r>
            <w:r/>
            <w:r>
              <w:ruby>
                <w:rubyPr>
                  <w:rubyAlign w:val="center"/>
                  <w:hps w:val="12"/>
                  <w:hpsRaise w:val="24"/>
                  <w:hpsBaseText w:val="24"/>
                  <w:lid w:val="zh-CN"/>
                </w:rubyPr>
                <w:rt>
                  <w:r>
                    <w:rPr>
                      <w:rFonts w:ascii="Microsoft YaHei" w:hAnsi="Microsoft YaHei"/>
                      <w:sz w:val="12"/>
                      <w:szCs w:val="20"/>
                    </w:rPr>
                    <w:t>de</w:t>
                  </w:r>
                </w:rt>
                <w:rubyBase>
                  <w:r>
                    <w:rPr>
                      <w:rFonts w:ascii="Microsoft YaHei" w:hAnsi="Microsoft YaHei" w:cs="" w:eastAsia="Microsoft YaHei"/>
                      <w:kern w:val="0"/>
                      <w:lang w:eastAsia="zh-CN" w:bidi="ar-SA"/>
                    </w:rPr>
                    <w:t>的</w:t>
                  </w:r>
                  <w:r/>
                </w:rubyBase>
              </w:ruby>
            </w:r>
            <w:r/>
            <w:r>
              <w:ruby>
                <w:rubyPr>
                  <w:rubyAlign w:val="center"/>
                  <w:hps w:val="12"/>
                  <w:hpsRaise w:val="24"/>
                  <w:hpsBaseText w:val="24"/>
                  <w:lid w:val="zh-CN"/>
                </w:rubyPr>
                <w:rt>
                  <w:r>
                    <w:rPr>
                      <w:rFonts w:ascii="Microsoft YaHei" w:hAnsi="Microsoft YaHei"/>
                      <w:sz w:val="12"/>
                      <w:szCs w:val="20"/>
                    </w:rPr>
                    <w:t>kāi</w:t>
                  </w:r>
                </w:rt>
                <w:rubyBase>
                  <w:r>
                    <w:rPr>
                      <w:rFonts w:ascii="Microsoft YaHei" w:hAnsi="Microsoft YaHei" w:cs="" w:eastAsia="Microsoft YaHei"/>
                      <w:kern w:val="0"/>
                      <w:lang w:eastAsia="zh-CN" w:bidi="ar-SA"/>
                    </w:rPr>
                    <w:t>开</w:t>
                  </w:r>
                  <w:r/>
                </w:rubyBase>
              </w:ruby>
            </w:r>
            <w:r/>
            <w:r>
              <w:ruby>
                <w:rubyPr>
                  <w:rubyAlign w:val="center"/>
                  <w:hps w:val="12"/>
                  <w:hpsRaise w:val="24"/>
                  <w:hpsBaseText w:val="24"/>
                  <w:lid w:val="zh-CN"/>
                </w:rubyPr>
                <w:rt>
                  <w:r>
                    <w:rPr>
                      <w:rFonts w:ascii="Microsoft YaHei" w:hAnsi="Microsoft YaHei"/>
                      <w:sz w:val="12"/>
                      <w:szCs w:val="20"/>
                    </w:rPr>
                    <w:t>shǐ</w:t>
                  </w:r>
                </w:rt>
                <w:rubyBase>
                  <w:r>
                    <w:rPr>
                      <w:rFonts w:ascii="Microsoft YaHei" w:hAnsi="Microsoft YaHei" w:cs="" w:eastAsia="Microsoft YaHei"/>
                      <w:kern w:val="0"/>
                      <w:lang w:eastAsia="zh-CN" w:bidi="ar-SA"/>
                    </w:rPr>
                    <w:t>始</w:t>
                  </w:r>
                  <w:r/>
                </w:rubyBase>
              </w:ruby>
            </w:r>
            <w:r/>
            <w:r>
              <w:ruby>
                <w:rubyPr>
                  <w:rubyAlign w:val="center"/>
                  <w:hps w:val="12"/>
                  <w:hpsRaise w:val="24"/>
                  <w:hpsBaseText w:val="24"/>
                  <w:lid w:val="zh-CN"/>
                </w:rubyPr>
                <w:rt>
                  <w:r>
                    <w:rPr>
                      <w:rFonts w:ascii="Microsoft YaHei" w:hAnsi="Microsoft YaHei"/>
                      <w:sz w:val="12"/>
                      <w:szCs w:val="20"/>
                    </w:rPr>
                    <w:t>hé</w:t>
                  </w:r>
                </w:rt>
                <w:rubyBase>
                  <w:r>
                    <w:rPr>
                      <w:rFonts w:ascii="Microsoft YaHei" w:hAnsi="Microsoft YaHei" w:cs="" w:eastAsia="Microsoft YaHei"/>
                      <w:kern w:val="0"/>
                      <w:lang w:eastAsia="zh-CN" w:bidi="ar-SA"/>
                    </w:rPr>
                    <w:t>和</w:t>
                  </w:r>
                  <w:r/>
                </w:rubyBase>
              </w:ruby>
            </w:r>
            <w:r/>
            <w:r>
              <w:ruby>
                <w:rubyPr>
                  <w:rubyAlign w:val="center"/>
                  <w:hps w:val="12"/>
                  <w:hpsRaise w:val="24"/>
                  <w:hpsBaseText w:val="24"/>
                  <w:lid w:val="zh-CN"/>
                </w:rubyPr>
                <w:rt>
                  <w:r>
                    <w:rPr>
                      <w:rFonts w:ascii="Microsoft YaHei" w:hAnsi="Microsoft YaHei"/>
                      <w:sz w:val="12"/>
                      <w:szCs w:val="20"/>
                    </w:rPr>
                    <w:t>gǎ</w:t>
                  </w:r>
                </w:rt>
                <w:rubyBase>
                  <w:r>
                    <w:rPr>
                      <w:rFonts w:ascii="Microsoft YaHei" w:hAnsi="Microsoft YaHei" w:cs="" w:eastAsia="Microsoft YaHei"/>
                      <w:kern w:val="0"/>
                      <w:lang w:eastAsia="zh-CN" w:bidi="ar-SA"/>
                    </w:rPr>
                    <w:t>改</w:t>
                  </w:r>
                  <w:r/>
                </w:rubyBase>
              </w:ruby>
            </w:r>
            <w:r>
              <w:rPr>
                <w:rFonts w:ascii="Microsoft YaHei" w:hAnsi="Microsoft YaHei" w:cs="" w:eastAsia="Microsoft YaHei"/>
                <w:kern w:val="0"/>
                <w:lang w:eastAsia="zh-CN" w:bidi="ar-SA"/>
              </w:rPr>
              <w:t>变。在新年时，人们吃烧烤，放烟花，开派对，非常热闹。</w:t>
            </w:r>
            <w:ins w:id="12" w:author="Wenqian Wu" w:date="2022-10-24T13:59:00Z">
              <w:r>
                <w:rPr>
                  <w:rFonts w:ascii="Microsoft YaHei" w:hAnsi="Microsoft YaHei" w:cs="" w:eastAsia="Microsoft YaHei"/>
                  <w:kern w:val="0"/>
                  <w:lang w:eastAsia="zh-CN" w:bidi="ar-SA"/>
                </w:rPr>
                <w:t>……</w:t>
              </w:r>
            </w:ins>
            <w:ins w:id="13" w:author="Mei Li" w:date="2022-10-25T12:15:00Z">
              <w:r>
                <w:rPr>
                  <w:rFonts w:eastAsia="Microsoft YaHei" w:cs="" w:ascii="Microsoft YaHei" w:hAnsi="Microsoft YaHei"/>
                  <w:kern w:val="0"/>
                  <w:lang w:eastAsia="zh-CN" w:bidi="ar-SA"/>
                </w:rPr>
                <w:t>what do people do in the new year? Any special food they eat?</w:t>
              </w:r>
            </w:ins>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 xml:space="preserve">谈谈澳大利亚人喜欢吃的东西和喜欢送的礼物。 </w:t>
            </w:r>
            <w:r>
              <w:rPr>
                <w:rFonts w:eastAsia="Microsoft YaHei" w:cs="" w:ascii="Microsoft YaHei" w:hAnsi="Microsoft YaHei"/>
                <w:kern w:val="0"/>
                <w:highlight w:val="green"/>
                <w:lang w:eastAsia="zh-CN" w:bidi="ar-SA"/>
              </w:rPr>
              <w:t>(Same question as question 10.)</w:t>
            </w:r>
          </w:p>
          <w:p>
            <w:pPr>
              <w:pStyle w:val="Normal"/>
              <w:widowControl/>
              <w:spacing w:lineRule="auto" w:line="360" w:before="0" w:after="0"/>
              <w:ind w:left="720" w:hanging="0"/>
              <w:jc w:val="left"/>
              <w:rPr>
                <w:rFonts w:ascii="Microsoft YaHei" w:hAnsi="Microsoft YaHei" w:eastAsia="Microsoft YaHei"/>
                <w:lang w:eastAsia="ar-SA"/>
              </w:rPr>
            </w:pPr>
            <w:r>
              <w:rPr>
                <w:rFonts w:ascii="Microsoft YaHei" w:hAnsi="Microsoft YaHei" w:cs="" w:eastAsia="Microsoft YaHei"/>
                <w:kern w:val="0"/>
                <w:lang w:eastAsia="zh-CN" w:bidi="ar-SA"/>
              </w:rPr>
              <w:t>澳大利亚人过圣诞节时，吃火腿、火鸡、海鲜、沙拉和布丁。除此以外，人们还会送各种各样的圣诞礼物， 比如衣服、玩具、巧克力、葡萄酒和书。澳大利亚过复活节时，吃巧克力蛋、巧克力兔子和十字面包。</w:t>
            </w:r>
            <w:r>
              <w:rPr>
                <w:rFonts w:eastAsia="Microsoft YaHei" w:cs="" w:ascii="Microsoft YaHei" w:hAnsi="Microsoft YaHei"/>
                <w:kern w:val="0"/>
                <w:lang w:eastAsia="zh-CN" w:bidi="ar-SA"/>
              </w:rPr>
              <w:t xml:space="preserve">(and hot cross bun) </w:t>
            </w:r>
            <w:r>
              <w:rPr>
                <w:rFonts w:ascii="Microsoft YaHei" w:hAnsi="Microsoft YaHei" w:cs="" w:eastAsia="Microsoft YaHei"/>
                <w:kern w:val="0"/>
                <w:lang w:eastAsia="zh-CN" w:bidi="ar-SA"/>
              </w:rPr>
              <w:t>同时，人们也会把巧克力蛋和巧克力兔子送给别人作为礼物。</w:t>
            </w:r>
          </w:p>
          <w:p>
            <w:pPr>
              <w:pStyle w:val="Normal"/>
              <w:widowControl/>
              <w:tabs>
                <w:tab w:val="clear" w:pos="720"/>
                <w:tab w:val="left" w:pos="709" w:leader="none"/>
              </w:tabs>
              <w:suppressAutoHyphens w:val="true"/>
              <w:spacing w:lineRule="auto" w:line="480" w:before="0" w:after="0"/>
              <w:jc w:val="left"/>
              <w:rPr>
                <w:rFonts w:ascii="Microsoft YaHei" w:hAnsi="Microsoft YaHei" w:eastAsia="Microsoft YaHei"/>
                <w:lang w:val="en-AU"/>
              </w:rPr>
            </w:pPr>
            <w:r>
              <w:rPr>
                <w:rFonts w:eastAsia="Microsoft YaHei" w:cs="" w:ascii="Microsoft YaHei" w:hAnsi="Microsoft YaHei"/>
                <w:kern w:val="0"/>
                <w:highlight w:val="yellow"/>
                <w:lang w:val="en-AU" w:eastAsia="zh-CN" w:bidi="ar-SA"/>
              </w:rPr>
              <w:t>Travelling</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你喜欢旅行吗</w:t>
            </w:r>
            <w:r>
              <w:rPr>
                <w:rFonts w:eastAsia="Microsoft YaHei" w:cs="" w:ascii="Microsoft YaHei" w:hAnsi="Microsoft YaHei"/>
                <w:kern w:val="0"/>
                <w:lang w:eastAsia="zh-CN" w:bidi="ar-SA"/>
              </w:rPr>
              <w:t>?</w:t>
            </w:r>
            <w:r>
              <w:rPr>
                <w:rFonts w:ascii="Microsoft YaHei" w:hAnsi="Microsoft YaHei" w:cs="" w:eastAsia="Microsoft YaHei"/>
                <w:kern w:val="0"/>
                <w:lang w:eastAsia="zh-CN" w:bidi="ar-SA"/>
              </w:rPr>
              <w:t>为什么？</w:t>
            </w:r>
            <w:r>
              <w:rPr>
                <w:rFonts w:ascii="Microsoft YaHei" w:hAnsi="Microsoft YaHei" w:cs="" w:eastAsia="Microsoft YaHei"/>
                <w:kern w:val="0"/>
                <w:highlight w:val="green"/>
                <w:lang w:eastAsia="zh-CN" w:bidi="ar-SA"/>
              </w:rPr>
              <w:t>（</w:t>
            </w:r>
            <w:r>
              <w:rPr>
                <w:rFonts w:eastAsia="Microsoft YaHei" w:cs="" w:ascii="Microsoft YaHei" w:hAnsi="Microsoft YaHei"/>
                <w:kern w:val="0"/>
                <w:highlight w:val="green"/>
                <w:lang w:eastAsia="zh-CN" w:bidi="ar-SA"/>
              </w:rPr>
              <w:t>Is there anything I may do to improve this sentence?</w:t>
            </w:r>
            <w:r>
              <w:rPr>
                <w:rFonts w:ascii="Microsoft YaHei" w:hAnsi="Microsoft YaHei" w:cs="" w:eastAsia="Microsoft YaHei"/>
                <w:kern w:val="0"/>
                <w:highlight w:val="green"/>
                <w:lang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strike/>
                <w:lang w:val="en-AU"/>
              </w:rPr>
            </w:pPr>
            <w:r>
              <w:rPr>
                <w:rFonts w:ascii="Microsoft YaHei" w:hAnsi="Microsoft YaHei" w:cs="" w:eastAsia="Microsoft YaHei"/>
                <w:strike/>
                <w:kern w:val="0"/>
                <w:lang w:val="en-AU" w:eastAsia="zh-CN" w:bidi="ar-SA"/>
              </w:rPr>
              <w:t>我喜欢去韩国</w:t>
            </w:r>
            <w:r>
              <w:rPr>
                <w:rFonts w:ascii="Microsoft YaHei" w:hAnsi="Microsoft YaHei" w:cs="" w:eastAsia="Microsoft YaHei"/>
                <w:strike/>
                <w:kern w:val="0"/>
                <w:lang w:eastAsia="zh-CN" w:bidi="ar-SA"/>
              </w:rPr>
              <w:t>旅行</w:t>
            </w:r>
            <w:r>
              <w:rPr>
                <w:rFonts w:ascii="Microsoft YaHei" w:hAnsi="Microsoft YaHei" w:cs="" w:eastAsia="Microsoft YaHei"/>
                <w:strike/>
                <w:kern w:val="0"/>
                <w:lang w:val="en-AU" w:eastAsia="zh-CN" w:bidi="ar-SA"/>
              </w:rPr>
              <w:t>，因为</w:t>
            </w:r>
            <w:r>
              <w:rPr>
                <w:rFonts w:ascii="Microsoft YaHei" w:hAnsi="Microsoft YaHei" w:cs="" w:eastAsia="Microsoft YaHei"/>
                <w:strike/>
                <w:kern w:val="0"/>
                <w:lang w:eastAsia="zh-CN" w:bidi="ar-SA"/>
              </w:rPr>
              <w:t>在韩国</w:t>
            </w:r>
            <w:r>
              <w:rPr>
                <w:rFonts w:ascii="Microsoft YaHei" w:hAnsi="Microsoft YaHei" w:cs="" w:eastAsia="Microsoft YaHei"/>
                <w:strike/>
                <w:kern w:val="0"/>
                <w:lang w:val="en-AU" w:eastAsia="zh-CN" w:bidi="ar-SA"/>
              </w:rPr>
              <w:t>我可以看</w:t>
            </w:r>
            <w:r>
              <w:rPr>
                <w:rFonts w:ascii="Microsoft YaHei" w:hAnsi="Microsoft YaHei" w:cs="" w:eastAsia="Microsoft YaHei"/>
                <w:strike/>
                <w:kern w:val="0"/>
                <w:lang w:eastAsia="zh-CN" w:bidi="ar-SA"/>
              </w:rPr>
              <w:t>望</w:t>
            </w:r>
            <w:r>
              <w:rPr>
                <w:rFonts w:ascii="Microsoft YaHei" w:hAnsi="Microsoft YaHei" w:cs="" w:eastAsia="Microsoft YaHei"/>
                <w:strike/>
                <w:kern w:val="0"/>
                <w:lang w:val="en-AU" w:eastAsia="zh-CN" w:bidi="ar-SA"/>
              </w:rPr>
              <w:t>我的家人。另外，韩国有很多有意思的地方可以参观</w:t>
            </w:r>
            <w:r>
              <w:rPr>
                <w:rFonts w:ascii="Microsoft YaHei" w:hAnsi="Microsoft YaHei" w:cs="" w:eastAsia="Microsoft YaHei"/>
                <w:strike/>
                <w:kern w:val="0"/>
                <w:lang w:eastAsia="zh-CN" w:bidi="ar-SA"/>
              </w:rPr>
              <w:t>，比如……</w:t>
            </w:r>
            <w:r>
              <w:rPr>
                <w:rFonts w:ascii="Microsoft YaHei" w:hAnsi="Microsoft YaHei" w:cs="" w:eastAsia="Microsoft YaHei"/>
                <w:strike/>
                <w:kern w:val="0"/>
                <w:lang w:val="en-AU" w:eastAsia="zh-CN" w:bidi="ar-SA"/>
              </w:rPr>
              <w:t>。</w:t>
            </w:r>
            <w:r>
              <w:rPr>
                <w:rFonts w:ascii="Microsoft YaHei" w:hAnsi="Microsoft YaHei" w:cs="" w:eastAsia="Microsoft YaHei"/>
                <w:strike/>
                <w:kern w:val="0"/>
                <w:lang w:eastAsia="zh-CN" w:bidi="ar-SA"/>
              </w:rPr>
              <w:t>韩国还有很多传统美食，……，我最喜欢吃……。</w:t>
            </w:r>
            <w:r>
              <w:rPr>
                <w:rFonts w:ascii="Microsoft YaHei" w:hAnsi="Microsoft YaHei" w:cs="" w:eastAsia="Microsoft YaHei"/>
                <w:strike/>
                <w:kern w:val="0"/>
                <w:lang w:val="en-AU" w:eastAsia="zh-CN" w:bidi="ar-SA"/>
              </w:rPr>
              <w:t xml:space="preserve"> 而且，在韩国</w:t>
            </w:r>
            <w:r>
              <w:rPr>
                <w:rFonts w:ascii="Microsoft YaHei" w:hAnsi="Microsoft YaHei" w:cs="" w:eastAsia="Microsoft YaHei"/>
                <w:strike/>
                <w:kern w:val="0"/>
                <w:lang w:eastAsia="zh-CN" w:bidi="ar-SA"/>
              </w:rPr>
              <w:t>，</w:t>
            </w:r>
            <w:r>
              <w:rPr>
                <w:rFonts w:ascii="Microsoft YaHei" w:hAnsi="Microsoft YaHei" w:cs="" w:eastAsia="Microsoft YaHei"/>
                <w:strike/>
                <w:kern w:val="0"/>
                <w:lang w:val="en-AU" w:eastAsia="zh-CN" w:bidi="ar-SA"/>
              </w:rPr>
              <w:t>互联网很好</w:t>
            </w:r>
            <w:r>
              <w:rPr>
                <w:rFonts w:ascii="Microsoft YaHei" w:hAnsi="Microsoft YaHei" w:cs="" w:eastAsia="Microsoft YaHei"/>
                <w:strike/>
                <w:kern w:val="0"/>
                <w:lang w:eastAsia="zh-CN" w:bidi="ar-SA"/>
              </w:rPr>
              <w:t>，我可以在网上看……</w:t>
            </w:r>
            <w:r>
              <w:rPr>
                <w:rFonts w:ascii="Microsoft YaHei" w:hAnsi="Microsoft YaHei" w:cs="" w:eastAsia="Microsoft YaHei"/>
                <w:strike/>
                <w:kern w:val="0"/>
                <w:lang w:val="en-AU"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lang w:val="en-AU" w:eastAsia="zh-CN" w:bidi="ar-SA"/>
              </w:rPr>
              <w:t>我非常喜欢旅行。因为旅行能让我开阔眼界、增长知识，也能参观名胜古迹，看漂亮的风景，还能品尝各种各样的食物，除此以外，还能了解不同国家的文化和风土人情。</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谈谈你最有意思的一次旅行</w:t>
            </w:r>
            <w:r>
              <w:rPr>
                <w:rFonts w:eastAsia="Microsoft YaHei" w:cs="" w:ascii="Microsoft YaHei" w:hAnsi="Microsoft YaHei"/>
                <w:kern w:val="0"/>
                <w:lang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lang w:eastAsia="zh-CN" w:bidi="ar-SA"/>
              </w:rPr>
              <w:t>我觉得最有意思的一次旅行是去蒙古。因为蒙古冬天的时候冷极了、所以到处都是白白的雪，看起来很干净。我觉得最有意思的是滑雪。在夏天，我们可以骑骆驼和马，可好玩了。在蒙古，我也品尝了很多好吃的蒙古食物。像：烤羊肉和牛肉。</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你都去过哪些国家</w:t>
            </w:r>
            <w:r>
              <w:rPr>
                <w:rFonts w:eastAsia="Microsoft YaHei" w:cs="" w:ascii="Microsoft YaHei" w:hAnsi="Microsoft YaHei"/>
                <w:kern w:val="0"/>
                <w:lang w:eastAsia="zh-CN" w:bidi="ar-SA"/>
              </w:rPr>
              <w:t xml:space="preserve">? </w:t>
            </w:r>
            <w:r>
              <w:rPr>
                <w:rFonts w:ascii="Microsoft YaHei" w:hAnsi="Microsoft YaHei" w:cs="" w:eastAsia="Microsoft YaHei"/>
                <w:kern w:val="0"/>
                <w:highlight w:val="green"/>
                <w:lang w:eastAsia="zh-CN" w:bidi="ar-SA"/>
              </w:rPr>
              <w:t>（</w:t>
            </w:r>
            <w:r>
              <w:rPr>
                <w:rFonts w:eastAsia="Microsoft YaHei" w:cs="" w:ascii="Microsoft YaHei" w:hAnsi="Microsoft YaHei"/>
                <w:kern w:val="0"/>
                <w:highlight w:val="green"/>
                <w:lang w:eastAsia="zh-CN" w:bidi="ar-SA"/>
              </w:rPr>
              <w:t>Should I describe what I did at some of the countries to make it longer?</w:t>
            </w:r>
            <w:r>
              <w:rPr>
                <w:rFonts w:ascii="Microsoft YaHei" w:hAnsi="Microsoft YaHei" w:cs="" w:eastAsia="Microsoft YaHei"/>
                <w:kern w:val="0"/>
                <w:highlight w:val="green"/>
                <w:lang w:eastAsia="zh-CN" w:bidi="ar-SA"/>
              </w:rPr>
              <w:t>）</w:t>
            </w:r>
            <w:r>
              <w:rPr>
                <w:rFonts w:eastAsia="Microsoft YaHei" w:cs="" w:ascii="Microsoft YaHei" w:hAnsi="Microsoft YaHei"/>
                <w:kern w:val="0"/>
                <w:highlight w:val="green"/>
                <w:lang w:eastAsia="zh-CN" w:bidi="ar-SA"/>
              </w:rPr>
              <w:t>y</w:t>
            </w:r>
            <w:r>
              <w:rPr>
                <w:rFonts w:eastAsia="Microsoft YaHei" w:cs="" w:ascii="Microsoft YaHei" w:hAnsi="Microsoft YaHei"/>
                <w:kern w:val="0"/>
                <w:lang w:eastAsia="zh-CN" w:bidi="ar-SA"/>
              </w:rPr>
              <w:t>es.</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lang w:eastAsia="zh-CN" w:bidi="ar-SA"/>
              </w:rPr>
              <w:t>我去过挺多国家，比如：中国、韩国、日本、蒙古和新加坡等等。我还没去过欧美。</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你最想去哪些国家旅游</w:t>
            </w:r>
            <w:r>
              <w:rPr>
                <w:rFonts w:eastAsia="Microsoft YaHei" w:cs="" w:ascii="Microsoft YaHei" w:hAnsi="Microsoft YaHei"/>
                <w:kern w:val="0"/>
                <w:lang w:eastAsia="zh-CN" w:bidi="ar-SA"/>
              </w:rPr>
              <w:t xml:space="preserve">? </w:t>
            </w:r>
            <w:r>
              <w:rPr>
                <w:rFonts w:ascii="Microsoft YaHei" w:hAnsi="Microsoft YaHei" w:cs="" w:eastAsia="Microsoft YaHei"/>
                <w:kern w:val="0"/>
                <w:highlight w:val="green"/>
                <w:lang w:eastAsia="zh-CN" w:bidi="ar-SA"/>
              </w:rPr>
              <w:t>（</w:t>
            </w:r>
            <w:r>
              <w:rPr>
                <w:rFonts w:eastAsia="Microsoft YaHei" w:cs="" w:ascii="Microsoft YaHei" w:hAnsi="Microsoft YaHei"/>
                <w:kern w:val="0"/>
                <w:highlight w:val="green"/>
                <w:lang w:eastAsia="zh-CN" w:bidi="ar-SA"/>
              </w:rPr>
              <w:t>I do not know if this answer makes sense. Below is what I wanted to say. Could you please check and correct any issues with the answer?</w:t>
            </w:r>
            <w:r>
              <w:rPr>
                <w:rFonts w:ascii="Microsoft YaHei" w:hAnsi="Microsoft YaHei" w:cs="" w:eastAsia="Microsoft YaHei"/>
                <w:kern w:val="0"/>
                <w:highlight w:val="green"/>
                <w:lang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eastAsia="Microsoft YaHei" w:cs="" w:ascii="Microsoft YaHei" w:hAnsi="Microsoft YaHei"/>
                <w:kern w:val="0"/>
                <w:lang w:eastAsia="zh-CN" w:bidi="ar-SA"/>
              </w:rPr>
              <w:t xml:space="preserve">I really want to go to China, as I think it will be an interesting experience. China is also rich with history, and I want to see what life is like there. I would also like to visit the many different historical landmarks, such as the </w:t>
            </w:r>
            <w:r>
              <w:rPr>
                <w:rFonts w:ascii="Microsoft YaHei" w:hAnsi="Microsoft YaHei" w:cs="" w:eastAsia="Microsoft YaHei"/>
                <w:kern w:val="0"/>
                <w:lang w:eastAsia="zh-CN" w:bidi="ar-SA"/>
              </w:rPr>
              <w:t>长城</w:t>
            </w:r>
            <w:r>
              <w:rPr>
                <w:rFonts w:eastAsia="Microsoft YaHei" w:cs="" w:ascii="Microsoft YaHei" w:hAnsi="Microsoft YaHei"/>
                <w:kern w:val="0"/>
                <w:lang w:eastAsia="zh-CN" w:bidi="ar-SA"/>
              </w:rPr>
              <w:t xml:space="preserve">, </w:t>
            </w:r>
            <w:r>
              <w:rPr>
                <w:rFonts w:ascii="Microsoft YaHei" w:hAnsi="Microsoft YaHei" w:cs="" w:eastAsia="Microsoft YaHei"/>
                <w:kern w:val="0"/>
                <w:lang w:eastAsia="zh-CN" w:bidi="ar-SA"/>
              </w:rPr>
              <w:t>兵马俑</w:t>
            </w:r>
            <w:r>
              <w:rPr>
                <w:rFonts w:eastAsia="Microsoft YaHei" w:cs="" w:ascii="Microsoft YaHei" w:hAnsi="Microsoft YaHei"/>
                <w:kern w:val="0"/>
                <w:lang w:eastAsia="zh-CN" w:bidi="ar-SA"/>
              </w:rPr>
              <w:t xml:space="preserve">, and the </w:t>
            </w:r>
            <w:r>
              <w:rPr>
                <w:rFonts w:ascii="Microsoft YaHei" w:hAnsi="Microsoft YaHei" w:cs="" w:eastAsia="Microsoft YaHei"/>
                <w:kern w:val="0"/>
                <w:lang w:eastAsia="zh-CN" w:bidi="ar-SA"/>
              </w:rPr>
              <w:t>紫禁城</w:t>
            </w:r>
            <w:r>
              <w:rPr>
                <w:rFonts w:eastAsia="Microsoft YaHei" w:cs="" w:ascii="Microsoft YaHei" w:hAnsi="Microsoft YaHei"/>
                <w:kern w:val="0"/>
                <w:lang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lang w:eastAsia="zh-CN" w:bidi="ar-SA"/>
              </w:rPr>
              <w:t>虽然我去过中国，但是我还想再去中国，因为我觉得去中国旅游是很有意思的体验。中国很大，我还有很多地方没去，我最想去南京、广州和哈尔滨。中国是一个有着丰富的历史和强大经济的国家，而且我也想了解中国人的生活方式是什么样的。 另外，我还去中国吃地道的中国菜。</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人们都用什么交通工具去旅行</w:t>
            </w:r>
            <w:r>
              <w:rPr>
                <w:rFonts w:eastAsia="Microsoft YaHei" w:cs="" w:ascii="Microsoft YaHei" w:hAnsi="Microsoft YaHei"/>
                <w:kern w:val="0"/>
                <w:lang w:eastAsia="zh-CN" w:bidi="ar-SA"/>
              </w:rPr>
              <w:t xml:space="preserve">? </w:t>
            </w:r>
            <w:r>
              <w:rPr>
                <w:rFonts w:eastAsia="Microsoft YaHei" w:cs="" w:ascii="Microsoft YaHei" w:hAnsi="Microsoft YaHei"/>
                <w:kern w:val="0"/>
                <w:highlight w:val="green"/>
                <w:lang w:val="en-AU" w:eastAsia="zh-CN" w:bidi="ar-SA"/>
              </w:rPr>
              <w:t>(Similar question as question 16)</w:t>
            </w:r>
          </w:p>
          <w:p>
            <w:pPr>
              <w:pStyle w:val="Normal"/>
              <w:widowControl/>
              <w:suppressAutoHyphens w:val="true"/>
              <w:spacing w:lineRule="auto" w:line="360" w:before="0" w:after="0"/>
              <w:ind w:left="720" w:hanging="0"/>
              <w:jc w:val="left"/>
              <w:rPr>
                <w:rFonts w:ascii="Microsoft YaHei" w:hAnsi="Microsoft YaHei" w:eastAsia="Microsoft YaHei"/>
              </w:rPr>
            </w:pPr>
            <w:r>
              <w:rPr>
                <w:rFonts w:eastAsia="Microsoft YaHei" w:cs="" w:ascii="Microsoft YaHei" w:hAnsi="Microsoft YaHei"/>
                <w:kern w:val="0"/>
                <w:lang w:eastAsia="zh-CN" w:bidi="ar-SA"/>
              </w:rPr>
              <w:t>Most people take either planes or trains to visit places, but in Australia, there are not many trains compared other places like China and Europe. (</w:t>
            </w:r>
            <w:r>
              <w:rPr>
                <w:rFonts w:ascii="Microsoft YaHei" w:hAnsi="Microsoft YaHei" w:cs="" w:eastAsia="Microsoft YaHei"/>
                <w:kern w:val="0"/>
                <w:lang w:eastAsia="zh-CN" w:bidi="ar-SA"/>
              </w:rPr>
              <w:t>所以</w:t>
            </w:r>
            <w:r>
              <w:rPr>
                <w:rFonts w:eastAsia="Microsoft YaHei" w:cs="" w:ascii="Microsoft YaHei" w:hAnsi="Microsoft YaHei"/>
                <w:kern w:val="0"/>
                <w:lang w:eastAsia="zh-CN" w:bidi="ar-SA"/>
              </w:rPr>
              <w:t>)This is why I take planes to different countries often.</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lang w:eastAsia="zh-CN" w:bidi="ar-SA"/>
              </w:rPr>
              <w:t>如果人们去国外旅游，他们通常坐飞机去旅游。如果人们在一个国家里旅游，他们通常坐火车或高铁。如果在一个城市旅游，人们通常坐公共汽车、出租车或自己开车。</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中国有什么好玩的地方</w:t>
            </w:r>
            <w:r>
              <w:rPr>
                <w:rFonts w:eastAsia="Microsoft YaHei" w:cs="" w:ascii="Microsoft YaHei" w:hAnsi="Microsoft YaHei"/>
                <w:kern w:val="0"/>
                <w:lang w:eastAsia="zh-CN" w:bidi="ar-SA"/>
              </w:rPr>
              <w:t xml:space="preserve">? </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lang w:eastAsia="zh-CN" w:bidi="ar-SA"/>
              </w:rPr>
              <w:t>中国有很多好玩的地方，有很多名胜古迹和优美的风景。北京有紫禁城、颐和园、长城、天坛和天安门广场。西安有兵马俑和大雁塔。桂林有很多漂亮的山水，中国有句俗语：“桂林山水甲天下”。</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lang w:eastAsia="zh-CN" w:bidi="ar-SA"/>
              </w:rPr>
              <w:t>你去过中国吗</w:t>
            </w:r>
            <w:r>
              <w:rPr>
                <w:rFonts w:eastAsia="Microsoft YaHei" w:cs="" w:ascii="Microsoft YaHei" w:hAnsi="Microsoft YaHei"/>
                <w:kern w:val="0"/>
                <w:lang w:eastAsia="zh-CN" w:bidi="ar-SA"/>
              </w:rPr>
              <w:t xml:space="preserve">? </w:t>
            </w:r>
            <w:r>
              <w:rPr>
                <w:rFonts w:ascii="Microsoft YaHei" w:hAnsi="Microsoft YaHei" w:cs="" w:eastAsia="Microsoft YaHei"/>
                <w:kern w:val="0"/>
                <w:lang w:eastAsia="zh-CN" w:bidi="ar-SA"/>
              </w:rPr>
              <w:t>去过哪些地方</w:t>
            </w:r>
            <w:r>
              <w:rPr>
                <w:rFonts w:eastAsia="Microsoft YaHei" w:cs="" w:ascii="Microsoft YaHei" w:hAnsi="Microsoft YaHei"/>
                <w:kern w:val="0"/>
                <w:lang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lang w:eastAsia="zh-CN" w:bidi="ar-SA"/>
              </w:rPr>
              <w:t>我没去过中国。我希望有一天能去中国的北京、西安和桂林，因为……。</w:t>
            </w:r>
          </w:p>
          <w:p>
            <w:pPr>
              <w:pStyle w:val="Normal"/>
              <w:widowControl/>
              <w:numPr>
                <w:ilvl w:val="0"/>
                <w:numId w:val="1"/>
              </w:numPr>
              <w:suppressAutoHyphens w:val="true"/>
              <w:spacing w:lineRule="auto" w:line="360" w:before="0" w:after="0"/>
              <w:jc w:val="left"/>
              <w:rPr>
                <w:rFonts w:ascii="Microsoft YaHei" w:hAnsi="Microsoft YaHei" w:eastAsia="Microsoft YaHei"/>
                <w:color w:val="FF0000"/>
              </w:rPr>
            </w:pPr>
            <w:r>
              <w:rPr>
                <w:rFonts w:ascii="Microsoft YaHei" w:hAnsi="Microsoft YaHei" w:cs="" w:eastAsia="Microsoft YaHei"/>
                <w:color w:val="FF0000"/>
                <w:kern w:val="0"/>
                <w:lang w:eastAsia="zh-CN" w:bidi="ar-SA"/>
              </w:rPr>
              <w:t>说说你的中国旅行</w:t>
            </w:r>
            <w:r>
              <w:rPr>
                <w:rFonts w:eastAsia="Microsoft YaHei" w:cs="" w:ascii="Microsoft YaHei" w:hAnsi="Microsoft YaHei"/>
                <w:color w:val="FF0000"/>
                <w:kern w:val="0"/>
                <w:lang w:eastAsia="zh-CN" w:bidi="ar-SA"/>
              </w:rPr>
              <w:t>.</w:t>
            </w:r>
          </w:p>
          <w:p>
            <w:pPr>
              <w:pStyle w:val="Normal"/>
              <w:widowControl/>
              <w:numPr>
                <w:ilvl w:val="0"/>
                <w:numId w:val="1"/>
              </w:numPr>
              <w:suppressAutoHyphens w:val="true"/>
              <w:spacing w:lineRule="auto" w:line="360" w:before="0" w:after="0"/>
              <w:jc w:val="left"/>
              <w:rPr>
                <w:rFonts w:ascii="Microsoft YaHei" w:hAnsi="Microsoft YaHei" w:eastAsia="Microsoft YaHei"/>
                <w:color w:val="FF0000"/>
              </w:rPr>
            </w:pPr>
            <w:r>
              <w:rPr>
                <w:rFonts w:ascii="Microsoft YaHei" w:hAnsi="Microsoft YaHei" w:cs="" w:eastAsia="Microsoft YaHei"/>
                <w:color w:val="FF0000"/>
                <w:kern w:val="0"/>
                <w:lang w:eastAsia="zh-CN" w:bidi="ar-SA"/>
              </w:rPr>
              <w:t>你去过中国吗</w:t>
            </w:r>
            <w:r>
              <w:rPr>
                <w:rFonts w:eastAsia="Microsoft YaHei" w:cs="" w:ascii="Microsoft YaHei" w:hAnsi="Microsoft YaHei"/>
                <w:color w:val="FF0000"/>
                <w:kern w:val="0"/>
                <w:lang w:eastAsia="zh-CN" w:bidi="ar-SA"/>
              </w:rPr>
              <w:t xml:space="preserve">? </w:t>
            </w:r>
            <w:r>
              <w:rPr>
                <w:rFonts w:ascii="Microsoft YaHei" w:hAnsi="Microsoft YaHei" w:cs="" w:eastAsia="Microsoft YaHei"/>
                <w:color w:val="FF0000"/>
                <w:kern w:val="0"/>
                <w:lang w:eastAsia="zh-CN" w:bidi="ar-SA"/>
              </w:rPr>
              <w:t>去过哪些地方</w:t>
            </w:r>
            <w:r>
              <w:rPr>
                <w:rFonts w:eastAsia="Microsoft YaHei" w:cs="" w:ascii="Microsoft YaHei" w:hAnsi="Microsoft YaHei"/>
                <w:color w:val="FF0000"/>
                <w:kern w:val="0"/>
                <w:lang w:eastAsia="zh-CN" w:bidi="ar-SA"/>
              </w:rPr>
              <w:t>?</w:t>
            </w:r>
          </w:p>
          <w:p>
            <w:pPr>
              <w:pStyle w:val="Normal"/>
              <w:widowControl/>
              <w:numPr>
                <w:ilvl w:val="0"/>
                <w:numId w:val="1"/>
              </w:numPr>
              <w:suppressAutoHyphens w:val="true"/>
              <w:spacing w:lineRule="auto" w:line="360" w:before="0" w:after="0"/>
              <w:jc w:val="left"/>
              <w:rPr>
                <w:rFonts w:ascii="Heiti SC Medium" w:hAnsi="Heiti SC Medium" w:eastAsia="Heiti SC Medium"/>
                <w:color w:val="FF0000"/>
              </w:rPr>
            </w:pPr>
            <w:r>
              <w:rPr>
                <w:rFonts w:ascii="Microsoft YaHei" w:hAnsi="Microsoft YaHei" w:cs="" w:eastAsia="Microsoft YaHei"/>
                <w:color w:val="FF0000"/>
                <w:kern w:val="0"/>
                <w:lang w:eastAsia="zh-CN" w:bidi="ar-SA"/>
              </w:rPr>
              <w:t>你知道中国有什么好玩的地方吗</w:t>
            </w:r>
            <w:r>
              <w:rPr>
                <w:rFonts w:eastAsia="Microsoft YaHei" w:cs="" w:ascii="Microsoft YaHei" w:hAnsi="Microsoft YaHei"/>
                <w:color w:val="FF0000"/>
                <w:kern w:val="0"/>
                <w:lang w:eastAsia="zh-CN" w:bidi="ar-SA"/>
              </w:rPr>
              <w:t xml:space="preserve">? </w:t>
            </w:r>
          </w:p>
          <w:p>
            <w:pPr>
              <w:pStyle w:val="ListParagraph"/>
              <w:widowControl/>
              <w:spacing w:before="0" w:after="0"/>
              <w:ind w:left="360" w:hanging="0"/>
              <w:contextualSpacing/>
              <w:jc w:val="left"/>
              <w:rPr>
                <w:lang w:val="en-US"/>
              </w:rPr>
            </w:pPr>
            <w:r>
              <w:rPr>
                <w:kern w:val="0"/>
                <w:lang w:val="en-US" w:bidi="ar-SA"/>
              </w:rPr>
            </w:r>
          </w:p>
        </w:tc>
      </w:tr>
      <w:tr>
        <w:trPr/>
        <w:tc>
          <w:tcPr>
            <w:tcW w:w="10450" w:type="dxa"/>
            <w:tcBorders/>
          </w:tcPr>
          <w:p>
            <w:pPr>
              <w:pStyle w:val="Normal"/>
              <w:widowControl/>
              <w:spacing w:before="0" w:after="0"/>
              <w:jc w:val="left"/>
              <w:rPr>
                <w:highlight w:val="yellow"/>
                <w:lang w:val="en-AU"/>
              </w:rPr>
            </w:pPr>
            <w:r>
              <w:rPr>
                <w:rFonts w:eastAsia="DengXian" w:cs=""/>
                <w:kern w:val="0"/>
                <w:highlight w:val="yellow"/>
                <w:lang w:val="en-AU" w:eastAsia="zh-CN" w:bidi="ar-SA"/>
              </w:rPr>
            </w:r>
          </w:p>
        </w:tc>
      </w:tr>
    </w:tbl>
    <w:p>
      <w:pPr>
        <w:pStyle w:val="Normal"/>
        <w:rPr>
          <w:lang w:val="en-US"/>
        </w:rPr>
      </w:pPr>
      <w:r>
        <w:rPr/>
      </w:r>
    </w:p>
    <w:sectPr>
      <w:type w:val="nextPage"/>
      <w:pgSz w:w="11906" w:h="16838"/>
      <w:pgMar w:left="720" w:right="720" w:gutter="0" w:header="0" w:top="720" w:footer="0" w:bottom="720"/>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Microsoft YaHei">
    <w:charset w:val="01"/>
    <w:family w:val="roman"/>
    <w:pitch w:val="variable"/>
  </w:font>
  <w:font w:name="Heiti SC Medium">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7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lang w:val="en-AU"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DengXian" w:cs="" w:asciiTheme="minorHAnsi" w:cstheme="minorBidi" w:eastAsiaTheme="minorEastAsia" w:hAnsiTheme="minorHAnsi"/>
      <w:color w:val="auto"/>
      <w:kern w:val="0"/>
      <w:sz w:val="24"/>
      <w:szCs w:val="24"/>
      <w:lang w:val="en-GB" w:eastAsia="zh-CN" w:bidi="ar-SA"/>
    </w:rPr>
  </w:style>
  <w:style w:type="character" w:styleId="DefaultParagraphFont" w:default="1">
    <w:name w:val="Default Paragraph Font"/>
    <w:uiPriority w:val="1"/>
    <w:semiHidden/>
    <w:unhideWhenUsed/>
    <w:qFormat/>
    <w:rPr/>
  </w:style>
  <w:style w:type="character" w:styleId="Rubies">
    <w:name w:val="Rubies"/>
    <w:qFormat/>
    <w:rPr>
      <w:sz w:val="12"/>
      <w:szCs w:val="12"/>
      <w:u w:val="none"/>
      <w:em w:val="non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uppressAutoHyphens w:val="true"/>
      <w:spacing w:before="0" w:after="0"/>
      <w:ind w:left="720" w:hanging="0"/>
      <w:contextualSpacing/>
    </w:pPr>
    <w:rPr>
      <w:rFonts w:ascii="Times New Roman" w:hAnsi="Times New Roman" w:eastAsia="Times New Roman" w:cs="Times New Roman"/>
      <w:sz w:val="20"/>
      <w:szCs w:val="20"/>
      <w:lang w:val="en-AU" w:eastAsia="ar-SA"/>
    </w:rPr>
  </w:style>
  <w:style w:type="paragraph" w:styleId="CharCharCharCharCharCharCharCharCharCharCharCharCharCharCharChar" w:customStyle="1">
    <w:name w:val="Char Char Char Char Char Char Char Char Char Char Char Char Char Char Char Char"/>
    <w:basedOn w:val="Normal"/>
    <w:qFormat/>
    <w:pPr/>
    <w:rPr>
      <w:rFonts w:ascii="Arial" w:hAnsi="Arial" w:eastAsia="Times New Roman" w:cs="Arial"/>
      <w:sz w:val="22"/>
      <w:szCs w:val="20"/>
      <w:lang w:val="en-AU" w:eastAsia="en-US"/>
    </w:rPr>
  </w:style>
  <w:style w:type="paragraph" w:styleId="CharCharCharCharCharCharCharCharCharCharCharCharCharCharCharChar1" w:customStyle="1">
    <w:name w:val="Char Char Char Char Char Char Char Char Char Char Char Char Char Char Char Char1"/>
    <w:basedOn w:val="Normal"/>
    <w:qFormat/>
    <w:pPr/>
    <w:rPr>
      <w:rFonts w:ascii="Arial" w:hAnsi="Arial" w:eastAsia="Times New Roman" w:cs="Arial"/>
      <w:sz w:val="22"/>
      <w:szCs w:val="20"/>
      <w:lang w:val="en-AU" w:eastAsia="en-US"/>
    </w:rPr>
  </w:style>
  <w:style w:type="paragraph" w:styleId="Revision">
    <w:name w:val="Revision"/>
    <w:uiPriority w:val="99"/>
    <w:semiHidden/>
    <w:qFormat/>
    <w:rsid w:val="001d2b98"/>
    <w:pPr>
      <w:widowControl/>
      <w:bidi w:val="0"/>
      <w:spacing w:before="0" w:after="0"/>
      <w:jc w:val="left"/>
    </w:pPr>
    <w:rPr>
      <w:rFonts w:ascii="Calibri" w:hAnsi="Calibri" w:eastAsia="DengXian" w:cs="" w:asciiTheme="minorHAnsi" w:cstheme="minorBidi" w:eastAsiaTheme="minorEastAsia" w:hAnsiTheme="minorHAnsi"/>
      <w:color w:val="auto"/>
      <w:kern w:val="0"/>
      <w:sz w:val="24"/>
      <w:szCs w:val="24"/>
      <w:lang w:val="en-GB"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unhideWhenUsed/>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Application>LibreOffice/7.3.6.2$Linux_X86_64 LibreOffice_project/30$Build-2</Application>
  <AppVersion>15.0000</AppVersion>
  <Pages>5</Pages>
  <Words>2953</Words>
  <Characters>5402</Characters>
  <CharactersWithSpaces>6016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2022-10-24T06:50:00Z</dcterms:created>
  <dc:creator>Microsoft Office User</dc:creator>
  <dc:description/>
  <dc:language>en-AU</dc:language>
  <cp:lastModifiedBy/>
  <dcterms:modified xsi:type="dcterms:W3CDTF">2022-11-06T18:53:37Z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573AB069043E886F752C5663D164C168</vt:lpwstr>
  </property>
  <property fmtid="{D5CDD505-2E9C-101B-9397-08002B2CF9AE}" pid="3" name="KSOProductBuildVer">
    <vt:lpwstr>1033-4.2.2.6882</vt:lpwstr>
  </property>
</Properties>
</file>