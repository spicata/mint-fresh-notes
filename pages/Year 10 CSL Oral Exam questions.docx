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8"/>
          <w:szCs w:val="28"/>
          <w:lang w:val="en-US"/>
        </w:rPr>
      </w:pPr>
      <w:r>
        <w:rPr>
          <w:b/>
          <w:sz w:val="28"/>
          <w:szCs w:val="28"/>
          <w:lang w:val="en-US"/>
        </w:rPr>
        <w:t>Year 10 CSL Oral Exam questions (on 11</w:t>
      </w:r>
      <w:r>
        <w:rPr>
          <w:b/>
          <w:sz w:val="28"/>
          <w:szCs w:val="28"/>
          <w:vertAlign w:val="superscript"/>
          <w:lang w:val="en-US"/>
        </w:rPr>
        <w:t>th</w:t>
      </w:r>
      <w:r>
        <w:rPr>
          <w:b/>
          <w:sz w:val="28"/>
          <w:szCs w:val="28"/>
          <w:lang w:val="en-US"/>
        </w:rPr>
        <w:t xml:space="preserve"> November Week 5 </w:t>
      </w:r>
      <w:r>
        <w:rPr>
          <w:b/>
          <w:sz w:val="28"/>
          <w:szCs w:val="28"/>
          <w:lang w:val="en-AU"/>
        </w:rPr>
        <w:t>Friday</w:t>
      </w:r>
      <w:r>
        <w:rPr>
          <w:b/>
          <w:sz w:val="28"/>
          <w:szCs w:val="28"/>
          <w:lang w:val="en-US"/>
        </w:rPr>
        <w:t>)</w:t>
      </w:r>
    </w:p>
    <w:p>
      <w:pPr>
        <w:pStyle w:val="Normal"/>
        <w:rPr>
          <w:b/>
          <w:b/>
          <w:sz w:val="28"/>
          <w:szCs w:val="28"/>
          <w:lang w:val="en-US"/>
        </w:rPr>
      </w:pPr>
      <w:r>
        <w:rPr>
          <w:b/>
          <w:sz w:val="28"/>
          <w:szCs w:val="28"/>
          <w:lang w:val="en-US"/>
        </w:rPr>
        <w:t>You can send your draft on Connect before 21</w:t>
      </w:r>
      <w:r>
        <w:rPr>
          <w:b/>
          <w:sz w:val="28"/>
          <w:szCs w:val="28"/>
          <w:vertAlign w:val="superscript"/>
          <w:lang w:val="en-US"/>
        </w:rPr>
        <w:t>th</w:t>
      </w:r>
      <w:r>
        <w:rPr>
          <w:b/>
          <w:sz w:val="28"/>
          <w:szCs w:val="28"/>
          <w:lang w:val="en-US"/>
        </w:rPr>
        <w:t xml:space="preserve"> October for proofreading. I will only proofread 10 questions. </w:t>
      </w:r>
    </w:p>
    <w:p>
      <w:pPr>
        <w:pStyle w:val="Normal"/>
        <w:rPr>
          <w:lang w:val="en-US"/>
        </w:rPr>
      </w:pPr>
      <w:r>
        <w:rPr>
          <w:lang w:val="en-US"/>
        </w:rPr>
      </w:r>
    </w:p>
    <w:p>
      <w:pPr>
        <w:pStyle w:val="Normal"/>
        <w:rPr>
          <w:rFonts w:ascii="Times New Roman" w:hAnsi="Times New Roman" w:cs="Times New Roman"/>
          <w:b/>
          <w:b/>
          <w:bCs/>
          <w:lang w:val="en-US"/>
        </w:rPr>
      </w:pPr>
      <w:r>
        <w:rPr>
          <w:rFonts w:cs="Times New Roman" w:ascii="Times New Roman" w:hAnsi="Times New Roman"/>
          <w:b/>
          <w:bCs/>
          <w:lang w:val="en-US"/>
        </w:rPr>
        <w:t>Structure of the oral assessment</w:t>
      </w:r>
    </w:p>
    <w:p>
      <w:pPr>
        <w:pStyle w:val="Normal"/>
        <w:rPr>
          <w:rFonts w:ascii="Times New Roman" w:hAnsi="Times New Roman" w:cs="Times New Roman"/>
          <w:lang w:val="en-US"/>
        </w:rPr>
      </w:pPr>
      <w:r>
        <w:rPr>
          <w:rFonts w:cs="Times New Roman" w:ascii="Times New Roman" w:hAnsi="Times New Roman"/>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25"/>
        <w:gridCol w:w="5224"/>
      </w:tblGrid>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Assessment</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Duration</w:t>
            </w:r>
          </w:p>
        </w:tc>
      </w:tr>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A: Discussion of stimulus item</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3 minutes</w:t>
            </w:r>
          </w:p>
        </w:tc>
      </w:tr>
      <w:tr>
        <w:trPr/>
        <w:tc>
          <w:tcPr>
            <w:tcW w:w="5225"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Part B: Conversation</w:t>
            </w:r>
          </w:p>
        </w:tc>
        <w:tc>
          <w:tcPr>
            <w:tcW w:w="5224" w:type="dxa"/>
            <w:tcBorders/>
          </w:tcPr>
          <w:p>
            <w:pPr>
              <w:pStyle w:val="Normal"/>
              <w:widowControl/>
              <w:spacing w:before="0" w:after="0"/>
              <w:jc w:val="left"/>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5 minutes</w:t>
            </w:r>
          </w:p>
        </w:tc>
      </w:tr>
    </w:tbl>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b/>
          <w:b/>
          <w:bCs/>
          <w:lang w:val="en-US"/>
        </w:rPr>
      </w:pPr>
      <w:r>
        <w:rPr>
          <w:rFonts w:cs="Times New Roman" w:ascii="Times New Roman" w:hAnsi="Times New Roman"/>
          <w:b/>
          <w:bCs/>
          <w:lang w:val="en-US"/>
        </w:rPr>
        <w:t>Part A: Discussion of stimulus item (3 minutes; 24 marks)</w:t>
      </w:r>
    </w:p>
    <w:p>
      <w:pPr>
        <w:pStyle w:val="Normal"/>
        <w:rPr>
          <w:rFonts w:ascii="Times New Roman" w:hAnsi="Times New Roman" w:cs="Times New Roman"/>
          <w:b/>
          <w:b/>
          <w:bCs/>
          <w:lang w:val="en-US"/>
        </w:rPr>
      </w:pPr>
      <w:r>
        <w:rPr>
          <w:rFonts w:cs="Times New Roman" w:ascii="Times New Roman" w:hAnsi="Times New Roman"/>
          <w:b/>
          <w:bCs/>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spacing w:lineRule="auto" w:line="360" w:before="0" w:after="0"/>
              <w:jc w:val="both"/>
              <w:rPr>
                <w:rFonts w:ascii="Times New Roman" w:hAnsi="Times New Roman" w:cs="Times New Roman"/>
                <w:lang w:val="en-US"/>
              </w:rPr>
            </w:pPr>
            <w:r>
              <w:rPr>
                <w:rFonts w:eastAsia="DengXian" w:cs="Times New Roman" w:ascii="Times New Roman" w:hAnsi="Times New Roman"/>
                <w:kern w:val="0"/>
                <w:sz w:val="24"/>
                <w:szCs w:val="24"/>
                <w:lang w:val="en-US" w:eastAsia="zh-CN" w:bidi="ar-SA"/>
              </w:rPr>
              <w:t xml:space="preserve">The candidate brings a stimulus item on your own and explaining how it relates to the topics of “Travel” (It needs to be about 1.5 minutes). The stimulus item can be a topic related picture or an object and ect. Then, the marker asks about 3 questions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widowControl/>
              <w:spacing w:before="0" w:after="0"/>
              <w:jc w:val="left"/>
              <w:rPr>
                <w:rFonts w:ascii="Times New Roman" w:hAnsi="Times New Roman" w:cs="Times New Roman"/>
                <w:b/>
                <w:b/>
                <w:bCs/>
                <w:lang w:val="en-US"/>
              </w:rPr>
            </w:pPr>
            <w:r>
              <w:rPr>
                <w:rFonts w:eastAsia="DengXian" w:cs="Times New Roman" w:ascii="Times New Roman" w:hAnsi="Times New Roman"/>
                <w:b/>
                <w:bCs/>
                <w:kern w:val="0"/>
                <w:sz w:val="24"/>
                <w:szCs w:val="24"/>
                <w:lang w:val="en-GB" w:eastAsia="zh-CN" w:bidi="ar-SA"/>
              </w:rPr>
            </w:r>
          </w:p>
        </w:tc>
      </w:tr>
    </w:tbl>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rPr>
          <w:rFonts w:ascii="Times New Roman" w:hAnsi="Times New Roman" w:cs="Times New Roman"/>
          <w:b/>
          <w:b/>
          <w:bCs/>
          <w:lang w:val="en-US"/>
        </w:rPr>
      </w:pPr>
      <w:r>
        <w:rPr>
          <w:rFonts w:cs="Times New Roman" w:ascii="Times New Roman" w:hAnsi="Times New Roman"/>
          <w:b/>
          <w:bCs/>
          <w:lang w:val="en-US"/>
        </w:rPr>
      </w:r>
    </w:p>
    <w:p>
      <w:pPr>
        <w:pStyle w:val="Normal"/>
        <w:spacing w:lineRule="auto" w:line="360"/>
        <w:rPr>
          <w:rFonts w:ascii="Times New Roman" w:hAnsi="Times New Roman" w:cs="Times New Roman"/>
          <w:lang w:val="en-US"/>
        </w:rPr>
      </w:pPr>
      <w:r>
        <w:rPr>
          <w:rFonts w:cs="Times New Roman" w:ascii="Times New Roman" w:hAnsi="Times New Roman"/>
          <w:lang w:val="en-US"/>
        </w:rPr>
        <w:t>When the candidate enters the interview room, the marking begins by greeting the candidate in Chinese and then ask them in English to state their student number. The candidate reads out their student number in English.</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早上好，准备好了吗？</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Candidate: </w:t>
      </w:r>
      <w:r>
        <w:rPr>
          <w:rFonts w:ascii="Times New Roman" w:hAnsi="Times New Roman" w:cs="Times New Roman"/>
          <w:lang w:val="en-AU"/>
        </w:rPr>
        <w:t>早上好。准备好了，不过我有点紧张。</w:t>
      </w:r>
    </w:p>
    <w:p>
      <w:pPr>
        <w:pStyle w:val="Normal"/>
        <w:spacing w:lineRule="auto" w:line="360"/>
        <w:rPr>
          <w:rFonts w:ascii="Times New Roman" w:hAnsi="Times New Roman" w:cs="Times New Roman"/>
          <w:lang w:val="en-AU"/>
        </w:rPr>
      </w:pPr>
      <w:r>
        <w:rPr>
          <w:rFonts w:cs="Times New Roman" w:ascii="Times New Roman" w:hAnsi="Times New Roman"/>
          <w:lang w:val="en-US"/>
        </w:rPr>
        <w:t xml:space="preserve">Marker: </w:t>
      </w:r>
      <w:r>
        <w:rPr>
          <w:rFonts w:cs="Times New Roman" w:ascii="Times New Roman" w:hAnsi="Times New Roman"/>
          <w:lang w:val="en-AU"/>
        </w:rPr>
        <w:t>I am your interviewer for the Chinese oral assessment today. Can you read me your student number in English please?</w:t>
      </w:r>
    </w:p>
    <w:p>
      <w:pPr>
        <w:pStyle w:val="Normal"/>
        <w:spacing w:lineRule="auto" w:line="360"/>
        <w:rPr>
          <w:rFonts w:ascii="Times New Roman" w:hAnsi="Times New Roman" w:cs="Times New Roman"/>
          <w:lang w:val="en-US"/>
        </w:rPr>
      </w:pPr>
      <w:r>
        <w:rPr>
          <w:rFonts w:cs="Times New Roman" w:ascii="Times New Roman" w:hAnsi="Times New Roman"/>
          <w:lang w:val="en-US"/>
        </w:rPr>
        <w:t>Candidate: Yes, my number is ……</w:t>
      </w:r>
    </w:p>
    <w:p>
      <w:pPr>
        <w:pStyle w:val="Normal"/>
        <w:spacing w:lineRule="auto" w:line="360"/>
        <w:rPr>
          <w:rFonts w:ascii="Times New Roman" w:hAnsi="Times New Roman" w:cs="Times New Roman"/>
          <w:lang w:val="en-US"/>
        </w:rPr>
      </w:pPr>
      <w:r>
        <w:rPr>
          <w:rFonts w:cs="Times New Roman" w:ascii="Times New Roman" w:hAnsi="Times New Roman"/>
          <w:lang w:val="en-US"/>
        </w:rPr>
        <w:t>Marker: Thank you. I will repeat that number (repeats numbers to confirm).</w:t>
      </w:r>
    </w:p>
    <w:p>
      <w:pPr>
        <w:pStyle w:val="Normal"/>
        <w:spacing w:lineRule="auto" w:line="360"/>
        <w:rPr>
          <w:rFonts w:ascii="Times New Roman" w:hAnsi="Times New Roman" w:cs="Times New Roman"/>
          <w:lang w:val="en-US"/>
        </w:rPr>
      </w:pPr>
      <w:r>
        <w:rPr>
          <w:rFonts w:cs="Times New Roman" w:ascii="Times New Roman" w:hAnsi="Times New Roman"/>
          <w:lang w:val="en-US"/>
        </w:rPr>
        <w:t>The marker asks the candidate a question to confirm the chosen stimulus item:</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你选的是什么？</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我选的是……</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请开始。</w:t>
      </w:r>
    </w:p>
    <w:p>
      <w:pPr>
        <w:pStyle w:val="Normal"/>
        <w:spacing w:lineRule="auto" w:line="360"/>
        <w:rPr>
          <w:rFonts w:ascii="Times New Roman" w:hAnsi="Times New Roman" w:cs="Times New Roman"/>
          <w:lang w:val="en-US"/>
        </w:rPr>
      </w:pPr>
      <w:r>
        <w:rPr>
          <w:rFonts w:cs="Times New Roman" w:ascii="Times New Roman" w:hAnsi="Times New Roman"/>
          <w:lang w:val="en-US"/>
        </w:rPr>
      </w:r>
    </w:p>
    <w:p>
      <w:pPr>
        <w:pStyle w:val="Normal"/>
        <w:spacing w:lineRule="auto" w:line="360"/>
        <w:jc w:val="both"/>
        <w:rPr>
          <w:rFonts w:ascii="Times New Roman" w:hAnsi="Times New Roman" w:cs="Times New Roman"/>
          <w:lang w:val="en-US"/>
        </w:rPr>
      </w:pPr>
      <w:r>
        <w:rPr>
          <w:rFonts w:cs="Times New Roman" w:ascii="Times New Roman" w:hAnsi="Times New Roman"/>
          <w:lang w:val="en-US"/>
        </w:rPr>
        <w:t xml:space="preserve">The candidate responds to the question/statement by talking in Chinese about the stimulus item and explaining how it relates to the topics. Then, the marker asks question about the stimulus item that provides the candidate with the opportunity to express ideas and opinions. The candidate uses their responses to support the discussion and should aim to display a flexible use of a range of linguistic structures and vocabulary during this time.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AU"/>
        </w:rPr>
      </w:pPr>
      <w:r>
        <w:rPr>
          <w:rFonts w:cs="Times New Roman" w:ascii="Times New Roman" w:hAnsi="Times New Roman"/>
          <w:lang w:val="en-AU"/>
        </w:rPr>
        <w:t>At the end of Part, A, the marker asks the candidate whether they have any more to add to the discussion.</w:t>
      </w:r>
    </w:p>
    <w:p>
      <w:pPr>
        <w:pStyle w:val="Normal"/>
        <w:rPr>
          <w:rFonts w:ascii="Times New Roman" w:hAnsi="Times New Roman" w:cs="Times New Roman"/>
          <w:lang w:val="en-AU"/>
        </w:rPr>
      </w:pPr>
      <w:r>
        <w:rPr>
          <w:rFonts w:cs="Times New Roman" w:ascii="Times New Roman" w:hAnsi="Times New Roman"/>
          <w:lang w:val="en-AU"/>
        </w:rPr>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Marker:  </w:t>
      </w:r>
      <w:r>
        <w:rPr>
          <w:rFonts w:ascii="Times New Roman" w:hAnsi="Times New Roman" w:cs="Times New Roman"/>
          <w:lang w:val="en-US"/>
        </w:rPr>
        <w:t>你还有什么想说的吗？</w:t>
      </w:r>
    </w:p>
    <w:p>
      <w:pPr>
        <w:pStyle w:val="Normal"/>
        <w:spacing w:lineRule="auto" w:line="360"/>
        <w:rPr>
          <w:rFonts w:ascii="Times New Roman" w:hAnsi="Times New Roman" w:cs="Times New Roman"/>
          <w:lang w:val="en-US"/>
        </w:rPr>
      </w:pPr>
      <w:r>
        <w:rPr>
          <w:rFonts w:cs="Times New Roman" w:ascii="Times New Roman" w:hAnsi="Times New Roman"/>
          <w:lang w:val="en-US"/>
        </w:rPr>
        <w:t xml:space="preserve">Candidate: </w:t>
      </w:r>
      <w:r>
        <w:rPr>
          <w:rFonts w:ascii="Times New Roman" w:hAnsi="Times New Roman" w:cs="Times New Roman"/>
          <w:lang w:val="en-US"/>
        </w:rPr>
        <w:t>没有了。</w:t>
      </w:r>
    </w:p>
    <w:p>
      <w:pPr>
        <w:pStyle w:val="Normal"/>
        <w:rPr>
          <w:strike/>
          <w:lang w:val="en-US"/>
        </w:rPr>
      </w:pPr>
      <w:r>
        <w:rPr>
          <w:strike/>
          <w:lang w:val="en-US"/>
        </w:rPr>
      </w:r>
    </w:p>
    <w:p>
      <w:pPr>
        <w:pStyle w:val="Normal"/>
        <w:rPr>
          <w:lang w:val="en-AU"/>
        </w:rPr>
      </w:pPr>
      <w:r>
        <w:rPr>
          <w:lang w:val="en-AU"/>
        </w:rPr>
        <w:t>在</w:t>
      </w:r>
      <w:r>
        <w:rPr>
          <w:lang w:val="en-AU"/>
        </w:rPr>
        <w:t>2019</w:t>
      </w:r>
      <w:r>
        <w:rPr>
          <w:lang w:val="en-AU"/>
        </w:rPr>
        <w:t>年我和我的家人一起坐飞机去了中国，我们去了北京、上海、西安和桂林，我们一共去了两个星期。在北京我们过了五夜，我们参观了很多名胜古迹，比如：故宫（紫禁城）、颐和园、天坛和长城。我印象最深的是爬长城，虽然很累，但是我很自豪，那天我爬到了最高点。然后，我们从北京坐高铁到了上海，我们在上海过了三夜，我们去了东方明珠电视塔、外滩和南京路，我们在上海还买了很多衣服、文具等等，又便宜又漂亮。我们从上海坐高铁到西安，在西安过了两夜，我们参观了兵马俑、大雁塔和古城墙。我们还坐飞机到了桂林，在桂林过了两夜，桂林的风景特别漂亮，中国【</w:t>
      </w:r>
      <w:r>
        <w:rPr>
          <w:lang w:val="en-AU"/>
        </w:rPr>
        <w:t>1</w:t>
      </w:r>
      <w:r>
        <w:rPr>
          <w:lang w:val="en-AU"/>
        </w:rPr>
        <w:t>：</w:t>
      </w:r>
      <w:r>
        <w:rPr>
          <w:lang w:val="en-AU"/>
        </w:rPr>
        <w:t>30</w:t>
      </w:r>
      <w:r>
        <w:rPr>
          <w:lang w:val="en-AU"/>
        </w:rPr>
        <w:t>】有句俗语“桂林山水甲天下“。最后，我们从桂林坐飞机回到珀斯。我们在中国不仅参观了很多名胜古迹，看了很多漂亮的风景，而且还吃了很多好吃的中国菜，比如：北京烤鸭、饺子、小笼包、蒸鱼和拉面。我觉得这次旅行非常有意思，希望以后还能再去中国旅行。【</w:t>
      </w:r>
      <w:r>
        <w:rPr>
          <w:lang w:val="en-AU"/>
        </w:rPr>
        <w:t>2</w:t>
      </w:r>
      <w:r>
        <w:rPr>
          <w:lang w:val="en-AU"/>
        </w:rPr>
        <w:t>：</w:t>
      </w:r>
      <w:r>
        <w:rPr>
          <w:lang w:val="en-AU"/>
        </w:rPr>
        <w:t>04</w:t>
      </w:r>
      <w:r>
        <w:rPr>
          <w:lang w:val="en-AU"/>
        </w:rPr>
        <w:t>】</w:t>
      </w:r>
    </w:p>
    <w:p>
      <w:pPr>
        <w:pStyle w:val="Normal"/>
        <w:rPr>
          <w:lang w:val="en-AU"/>
        </w:rPr>
      </w:pPr>
      <w:r>
        <w:rPr>
          <w:lang w:val="en-AU"/>
        </w:rPr>
      </w:r>
    </w:p>
    <w:p>
      <w:pPr>
        <w:pStyle w:val="Normal"/>
        <w:rPr/>
      </w:pPr>
      <w:r/>
      <w:r>
        <w:ruby>
          <w:rubyPr>
            <w:rubyAlign w:val="distributeSpace"/>
            <w:hps w:val="12"/>
            <w:hpsRaise w:val="24"/>
            <w:hpsBaseText w:val="24"/>
            <w:lid w:val="zh-CN"/>
          </w:rubyPr>
          <w:rt>
            <w:r>
              <w:rPr>
                <w:rFonts w:ascii="Calibri" w:hAnsi="Calibri"/>
                <w:sz w:val="12"/>
                <w:szCs w:val="24"/>
              </w:rPr>
              <w:t>zài</w:t>
            </w:r>
          </w:rt>
          <w:rubyBase>
            <w:r>
              <w:rPr>
                <w:u w:val="none"/>
                <w:shd w:fill="FFFF00" w:val="clear"/>
              </w:rPr>
              <w:t>在</w:t>
            </w:r>
            <w:r/>
          </w:rubyBase>
        </w:ruby>
      </w:r>
      <w:r>
        <w:rPr>
          <w:u w:val="none"/>
          <w:shd w:fill="FFFF00" w:val="clear"/>
        </w:rPr>
        <w:t>2019</w:t>
      </w:r>
      <w:r/>
      <w:r>
        <w:ruby>
          <w:rubyPr>
            <w:rubyAlign w:val="center"/>
            <w:hps w:val="12"/>
            <w:hpsRaise w:val="24"/>
            <w:hpsBaseText w:val="24"/>
            <w:lid w:val="zh-CN"/>
          </w:rubyPr>
          <w:rt>
            <w:r>
              <w:rPr>
                <w:rFonts w:ascii="DengXian" w:hAnsi="DengXian"/>
                <w:sz w:val="12"/>
                <w:szCs w:val="12"/>
              </w:rPr>
              <w:t>nián</w:t>
            </w:r>
          </w:rt>
          <w:rubyBase>
            <w:r>
              <w:rPr>
                <w:u w:val="none"/>
                <w:shd w:fill="FFFF00" w:val="clear"/>
              </w:rPr>
              <w:t>年</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hé</w:t>
            </w:r>
          </w:rt>
          <w:rubyBase>
            <w:r>
              <w:rPr>
                <w:u w:val="none"/>
                <w:shd w:fill="FFFF00" w:val="clear"/>
              </w:rPr>
              <w:t>和</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jiā</w:t>
            </w:r>
          </w:rt>
          <w:rubyBase>
            <w:r>
              <w:rPr>
                <w:u w:val="none"/>
                <w:shd w:fill="FFFF00" w:val="clear"/>
              </w:rPr>
              <w:t>家</w:t>
            </w:r>
            <w:r/>
          </w:rubyBase>
        </w:ruby>
      </w:r>
      <w:r/>
      <w:r>
        <w:ruby>
          <w:rubyPr>
            <w:rubyAlign w:val="center"/>
            <w:hps w:val="12"/>
            <w:hpsRaise w:val="24"/>
            <w:hpsBaseText w:val="24"/>
            <w:lid w:val="zh-CN"/>
          </w:rubyPr>
          <w:rt>
            <w:r>
              <w:rPr>
                <w:rFonts w:ascii="DengXian" w:hAnsi="DengXian"/>
                <w:sz w:val="12"/>
                <w:szCs w:val="12"/>
              </w:rPr>
              <w:t>rén</w:t>
            </w:r>
          </w:rt>
          <w:rubyBase>
            <w:r>
              <w:rPr>
                <w:u w:val="none"/>
                <w:shd w:fill="FFFF00" w:val="clear"/>
              </w:rPr>
              <w:t>人</w:t>
            </w:r>
            <w:r/>
          </w:rubyBase>
        </w:ruby>
      </w:r>
      <w:r/>
      <w:r>
        <w:ruby>
          <w:rubyPr>
            <w:rubyAlign w:val="center"/>
            <w:hps w:val="12"/>
            <w:hpsRaise w:val="24"/>
            <w:hpsBaseText w:val="24"/>
            <w:lid w:val="zh-CN"/>
          </w:rubyPr>
          <w:rt>
            <w:r>
              <w:rPr>
                <w:rFonts w:ascii="DengXian" w:hAnsi="DengXian"/>
                <w:sz w:val="12"/>
                <w:szCs w:val="12"/>
              </w:rPr>
              <w:t>yì</w:t>
            </w:r>
          </w:rt>
          <w:rubyBase>
            <w:r>
              <w:rPr>
                <w:u w:val="none"/>
                <w:shd w:fill="FFFF00" w:val="clear"/>
              </w:rPr>
              <w:t>一</w:t>
            </w:r>
            <w:r/>
          </w:rubyBase>
        </w:ruby>
      </w:r>
      <w:r/>
      <w:r>
        <w:ruby>
          <w:rubyPr>
            <w:rubyAlign w:val="center"/>
            <w:hps w:val="12"/>
            <w:hpsRaise w:val="24"/>
            <w:hpsBaseText w:val="24"/>
            <w:lid w:val="zh-CN"/>
          </w:rubyPr>
          <w:rt>
            <w:r>
              <w:rPr>
                <w:rFonts w:ascii="DengXian" w:hAnsi="DengXian"/>
                <w:sz w:val="12"/>
                <w:szCs w:val="12"/>
              </w:rPr>
              <w:t>qǐ</w:t>
            </w:r>
          </w:rt>
          <w:rubyBase>
            <w:r>
              <w:rPr>
                <w:u w:val="none"/>
                <w:shd w:fill="FFFF00" w:val="clear"/>
              </w:rPr>
              <w:t>起</w:t>
            </w:r>
            <w:r/>
          </w:rubyBase>
        </w:ruby>
      </w:r>
      <w:r/>
      <w:r>
        <w:ruby>
          <w:rubyPr>
            <w:rubyAlign w:val="center"/>
            <w:hps w:val="12"/>
            <w:hpsRaise w:val="24"/>
            <w:hpsBaseText w:val="24"/>
            <w:lid w:val="zh-CN"/>
          </w:rubyPr>
          <w:rt>
            <w:r>
              <w:rPr>
                <w:rFonts w:ascii="DengXian" w:hAnsi="DengXian"/>
                <w:sz w:val="12"/>
                <w:szCs w:val="12"/>
              </w:rPr>
              <w:t>zuò</w:t>
            </w:r>
          </w:rt>
          <w:rubyBase>
            <w:r>
              <w:rPr>
                <w:u w:val="none"/>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u w:val="none"/>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u w:val="none"/>
                <w:shd w:fill="FFFF00" w:val="clear"/>
              </w:rPr>
              <w:t>机</w:t>
            </w:r>
            <w:r/>
          </w:rubyBase>
        </w:ruby>
      </w:r>
      <w:r/>
      <w:r>
        <w:ruby>
          <w:rubyPr>
            <w:rubyAlign w:val="center"/>
            <w:hps w:val="12"/>
            <w:hpsRaise w:val="24"/>
            <w:hpsBaseText w:val="24"/>
            <w:lid w:val="zh-CN"/>
          </w:rubyPr>
          <w:rt>
            <w:r>
              <w:rPr>
                <w:rFonts w:ascii="DengXian" w:hAnsi="DengXian"/>
                <w:sz w:val="12"/>
                <w:szCs w:val="12"/>
              </w:rPr>
              <w:t>qù</w:t>
            </w:r>
          </w:rt>
          <w:rubyBase>
            <w:r>
              <w:rPr>
                <w:u w:val="none"/>
                <w:shd w:fill="FFFF00" w:val="clear"/>
              </w:rPr>
              <w:t>去</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zhōng</w:t>
            </w:r>
          </w:rt>
          <w:rubyBase>
            <w:r>
              <w:rPr>
                <w:u w:val="none"/>
                <w:shd w:fill="FFFF00" w:val="clear"/>
              </w:rPr>
              <w:t>中</w:t>
            </w:r>
            <w:r/>
          </w:rubyBase>
        </w:ruby>
      </w:r>
      <w:r/>
      <w:r>
        <w:ruby>
          <w:rubyPr>
            <w:rubyAlign w:val="center"/>
            <w:hps w:val="12"/>
            <w:hpsRaise w:val="24"/>
            <w:hpsBaseText w:val="24"/>
            <w:lid w:val="zh-CN"/>
          </w:rubyPr>
          <w:rt>
            <w:r>
              <w:rPr>
                <w:rFonts w:ascii="DengXian" w:hAnsi="DengXian"/>
                <w:sz w:val="12"/>
                <w:szCs w:val="12"/>
              </w:rPr>
              <w:t>guó</w:t>
            </w:r>
          </w:rt>
          <w:rubyBase>
            <w:r>
              <w:rPr>
                <w:u w:val="none"/>
                <w:shd w:fill="FFFF00" w:val="clear"/>
              </w:rPr>
              <w:t>国</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wǒmenqùleběijīng</w:t>
            </w:r>
          </w:rt>
          <w:rubyBase>
            <w:r>
              <w:rPr>
                <w:u w:val="none"/>
                <w:shd w:fill="FFFF00" w:val="clear"/>
              </w:rPr>
              <w:t>我们去了北京</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shànghǎi</w:t>
            </w:r>
          </w:rt>
          <w:rubyBase>
            <w:r>
              <w:rPr>
                <w:u w:val="none"/>
                <w:shd w:fill="FFFF00" w:val="clear"/>
              </w:rPr>
              <w:t>上海</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xīānhéguìlín</w:t>
            </w:r>
          </w:rt>
          <w:rubyBase>
            <w:r>
              <w:rPr>
                <w:u w:val="none"/>
                <w:shd w:fill="FFFF00" w:val="clear"/>
              </w:rPr>
              <w:t>西安和桂林</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yígòngqùleliǎnggèxīngqī</w:t>
            </w:r>
          </w:rt>
          <w:rubyBase>
            <w:r>
              <w:rPr>
                <w:u w:val="none"/>
                <w:shd w:fill="FFFF00" w:val="clear"/>
              </w:rPr>
              <w:t>一共去了两个星期</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zàiběijīngwǒmenguòlewǔyè</w:t>
            </w:r>
          </w:rt>
          <w:rubyBase>
            <w:r>
              <w:rPr>
                <w:u w:val="none"/>
                <w:shd w:fill="FFFF00" w:val="clear"/>
              </w:rPr>
              <w:t>在北京我们过了五夜</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u w:val="none"/>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u w:val="none"/>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u w:val="none"/>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u w:val="none"/>
                <w:shd w:fill="FFFF00" w:val="clear"/>
              </w:rPr>
              <w:t>了</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duō</w:t>
            </w:r>
          </w:rt>
          <w:rubyBase>
            <w:r>
              <w:rPr>
                <w:u w:val="none"/>
                <w:shd w:fill="FFFF00" w:val="clear"/>
              </w:rPr>
              <w:t>多</w:t>
            </w:r>
            <w:r/>
          </w:rubyBase>
        </w:ruby>
      </w:r>
      <w:r/>
      <w:r>
        <w:ruby>
          <w:rubyPr>
            <w:rubyAlign w:val="center"/>
            <w:hps w:val="12"/>
            <w:hpsRaise w:val="24"/>
            <w:hpsBaseText w:val="24"/>
            <w:lid w:val="zh-CN"/>
          </w:rubyPr>
          <w:rt>
            <w:r>
              <w:rPr>
                <w:rFonts w:ascii="DengXian" w:hAnsi="DengXian"/>
                <w:sz w:val="12"/>
                <w:szCs w:val="12"/>
              </w:rPr>
              <w:t>míng</w:t>
            </w:r>
          </w:rt>
          <w:rubyBase>
            <w:r>
              <w:rPr>
                <w:u w:val="none"/>
                <w:shd w:fill="FFFF00" w:val="clear"/>
              </w:rPr>
              <w:t>名</w:t>
            </w:r>
            <w:r/>
          </w:rubyBase>
        </w:ruby>
      </w:r>
      <w:r/>
      <w:r>
        <w:ruby>
          <w:rubyPr>
            <w:rubyAlign w:val="center"/>
            <w:hps w:val="12"/>
            <w:hpsRaise w:val="24"/>
            <w:hpsBaseText w:val="24"/>
            <w:lid w:val="zh-CN"/>
          </w:rubyPr>
          <w:rt>
            <w:r>
              <w:rPr>
                <w:rFonts w:ascii="DengXian" w:hAnsi="DengXian"/>
                <w:sz w:val="12"/>
                <w:szCs w:val="12"/>
              </w:rPr>
              <w:t>shèng</w:t>
            </w:r>
          </w:rt>
          <w:rubyBase>
            <w:r>
              <w:rPr>
                <w:u w:val="none"/>
                <w:shd w:fill="FFFF00" w:val="clear"/>
              </w:rPr>
              <w:t>胜</w:t>
            </w:r>
            <w:r/>
          </w:rubyBase>
        </w:ruby>
      </w:r>
      <w:r/>
      <w:r>
        <w:ruby>
          <w:rubyPr>
            <w:rubyAlign w:val="center"/>
            <w:hps w:val="12"/>
            <w:hpsRaise w:val="24"/>
            <w:hpsBaseText w:val="24"/>
            <w:lid w:val="zh-CN"/>
          </w:rubyPr>
          <w:rt>
            <w:r>
              <w:rPr>
                <w:rFonts w:ascii="DengXian" w:hAnsi="DengXian"/>
                <w:sz w:val="12"/>
                <w:szCs w:val="12"/>
              </w:rPr>
              <w:t>g</w:t>
            </w:r>
          </w:rt>
          <w:rubyBase>
            <w:r>
              <w:rPr>
                <w:u w:val="none"/>
                <w:shd w:fill="FFFF00" w:val="clear"/>
              </w:rPr>
              <w:t>古</w:t>
            </w:r>
            <w:r/>
          </w:rubyBase>
        </w:ruby>
      </w:r>
      <w:r/>
      <w:r>
        <w:ruby>
          <w:rubyPr>
            <w:rubyAlign w:val="center"/>
            <w:hps w:val="12"/>
            <w:hpsRaise w:val="24"/>
            <w:hpsBaseText w:val="24"/>
            <w:lid w:val="zh-CN"/>
          </w:rubyPr>
          <w:rt>
            <w:r>
              <w:rPr>
                <w:rFonts w:ascii="DengXian" w:hAnsi="DengXian"/>
                <w:sz w:val="12"/>
                <w:szCs w:val="12"/>
              </w:rPr>
              <w:t>jì</w:t>
            </w:r>
          </w:rt>
          <w:rubyBase>
            <w:r>
              <w:rPr>
                <w:u w:val="none"/>
                <w:shd w:fill="FFFF00" w:val="clear"/>
              </w:rPr>
              <w:t>迹</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bǐrú</w:t>
            </w:r>
          </w:rt>
          <w:rubyBase>
            <w:r>
              <w:rPr>
                <w:u w:val="none"/>
                <w:shd w:fill="FFFF00" w:val="clear"/>
              </w:rPr>
              <w:t>比如</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gùgōng</w:t>
            </w:r>
          </w:rt>
          <w:rubyBase>
            <w:r>
              <w:rPr>
                <w:u w:val="none"/>
                <w:shd w:fill="FFFF00" w:val="clear"/>
              </w:rPr>
              <w:t>故宫</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zǐjìnchéng</w:t>
            </w:r>
          </w:rt>
          <w:rubyBase>
            <w:r>
              <w:rPr>
                <w:u w:val="none"/>
                <w:shd w:fill="FFFF00" w:val="clear"/>
              </w:rPr>
              <w:t>紫禁城</w:t>
            </w:r>
            <w:r/>
          </w:rubyBase>
        </w:ruby>
      </w:r>
      <w:r>
        <w:rPr>
          <w:u w:val="none"/>
          <w:shd w:fill="FFFF00" w:val="clear"/>
        </w:rPr>
        <w:t>）、</w:t>
      </w:r>
      <w:r/>
      <w:r>
        <w:ruby>
          <w:rubyPr>
            <w:rubyAlign w:val="distributeSpace"/>
            <w:hps w:val="12"/>
            <w:hpsRaise w:val="24"/>
            <w:hpsBaseText w:val="24"/>
            <w:lid w:val="zh-CN"/>
          </w:rubyPr>
          <w:rt>
            <w:r>
              <w:rPr>
                <w:rFonts w:ascii="Calibri" w:hAnsi="Calibri"/>
                <w:sz w:val="12"/>
                <w:szCs w:val="24"/>
              </w:rPr>
              <w:t>yíhéyuán</w:t>
            </w:r>
          </w:rt>
          <w:rubyBase>
            <w:r>
              <w:rPr>
                <w:u w:val="none"/>
                <w:shd w:fill="FFFF00" w:val="clear"/>
              </w:rPr>
              <w:t>颐和园</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tiāntánhéchángchéng</w:t>
            </w:r>
          </w:rt>
          <w:rubyBase>
            <w:r>
              <w:rPr>
                <w:u w:val="none"/>
                <w:shd w:fill="FFFF00" w:val="clear"/>
              </w:rPr>
              <w:t>天坛和长城</w:t>
            </w:r>
            <w:r/>
          </w:rubyBase>
        </w:ruby>
      </w:r>
      <w:r>
        <w:rPr>
          <w:u w:val="none"/>
          <w:shd w:fill="FFFF00" w:val="clear"/>
        </w:rPr>
        <w:t>。</w:t>
      </w:r>
    </w:p>
    <w:p>
      <w:pPr>
        <w:pStyle w:val="Normal"/>
        <w:rPr>
          <w:highlight w:val="none"/>
          <w:u w:val="none"/>
          <w:shd w:fill="FFFF00" w:val="clear"/>
        </w:rPr>
      </w:pPr>
      <w:r>
        <w:rPr/>
      </w:r>
    </w:p>
    <w:p>
      <w:pPr>
        <w:pStyle w:val="Normal"/>
        <w:rPr/>
      </w:pPr>
      <w:r/>
      <w:r>
        <w:ruby>
          <w:rubyPr>
            <w:rubyAlign w:val="center"/>
            <w:hps w:val="12"/>
            <w:hpsRaise w:val="24"/>
            <w:hpsBaseText w:val="24"/>
            <w:lid w:val="zh-CN"/>
          </w:rubyPr>
          <w:rt>
            <w:r>
              <w:rPr>
                <w:rFonts w:ascii="DengXian" w:hAnsi="DengXian"/>
                <w:sz w:val="12"/>
                <w:szCs w:val="24"/>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24"/>
              </w:rPr>
              <w:t>yìn</w:t>
            </w:r>
          </w:rt>
          <w:rubyBase>
            <w:r>
              <w:rPr>
                <w:u w:val="none"/>
                <w:shd w:fill="FFFF00" w:val="clear"/>
              </w:rPr>
              <w:t>印</w:t>
            </w:r>
            <w:r/>
          </w:rubyBase>
        </w:ruby>
      </w:r>
      <w:r/>
      <w:r>
        <w:ruby>
          <w:rubyPr>
            <w:rubyAlign w:val="center"/>
            <w:hps w:val="12"/>
            <w:hpsRaise w:val="24"/>
            <w:hpsBaseText w:val="24"/>
            <w:lid w:val="zh-CN"/>
          </w:rubyPr>
          <w:rt>
            <w:r>
              <w:rPr>
                <w:rFonts w:ascii="DengXian" w:hAnsi="DengXian"/>
                <w:sz w:val="12"/>
                <w:szCs w:val="24"/>
              </w:rPr>
              <w:t>xiàng</w:t>
            </w:r>
          </w:rt>
          <w:rubyBase>
            <w:r>
              <w:rPr>
                <w:u w:val="none"/>
                <w:shd w:fill="FFFF00" w:val="clear"/>
              </w:rPr>
              <w:t>象</w:t>
            </w:r>
            <w:r/>
          </w:rubyBase>
        </w:ruby>
      </w:r>
      <w:r/>
      <w:r>
        <w:ruby>
          <w:rubyPr>
            <w:rubyAlign w:val="center"/>
            <w:hps w:val="12"/>
            <w:hpsRaise w:val="24"/>
            <w:hpsBaseText w:val="24"/>
            <w:lid w:val="zh-CN"/>
          </w:rubyPr>
          <w:rt>
            <w:r>
              <w:rPr>
                <w:rFonts w:ascii="DengXian" w:hAnsi="DengXian"/>
                <w:sz w:val="12"/>
                <w:szCs w:val="24"/>
              </w:rPr>
              <w:t>zuì</w:t>
            </w:r>
          </w:rt>
          <w:rubyBase>
            <w:r>
              <w:rPr>
                <w:u w:val="none"/>
                <w:shd w:fill="FFFF00" w:val="clear"/>
              </w:rPr>
              <w:t>最</w:t>
            </w:r>
            <w:r/>
          </w:rubyBase>
        </w:ruby>
      </w:r>
      <w:r/>
      <w:r>
        <w:ruby>
          <w:rubyPr>
            <w:rubyAlign w:val="center"/>
            <w:hps w:val="12"/>
            <w:hpsRaise w:val="24"/>
            <w:hpsBaseText w:val="24"/>
            <w:lid w:val="zh-CN"/>
          </w:rubyPr>
          <w:rt>
            <w:r>
              <w:rPr>
                <w:rFonts w:ascii="DengXian" w:hAnsi="DengXian"/>
                <w:sz w:val="12"/>
                <w:szCs w:val="24"/>
              </w:rPr>
              <w:t>shēn</w:t>
            </w:r>
          </w:rt>
          <w:rubyBase>
            <w:r>
              <w:rPr>
                <w:u w:val="none"/>
                <w:shd w:fill="FFFF00" w:val="clear"/>
              </w:rPr>
              <w:t>深</w:t>
            </w:r>
            <w:r/>
          </w:rubyBase>
        </w:ruby>
      </w:r>
      <w:r/>
      <w:r>
        <w:ruby>
          <w:rubyPr>
            <w:rubyAlign w:val="center"/>
            <w:hps w:val="12"/>
            <w:hpsRaise w:val="24"/>
            <w:hpsBaseText w:val="24"/>
            <w:lid w:val="zh-CN"/>
          </w:rubyPr>
          <w:rt>
            <w:r>
              <w:rPr>
                <w:rFonts w:ascii="DengXian" w:hAnsi="DengXian"/>
                <w:sz w:val="12"/>
                <w:szCs w:val="24"/>
              </w:rPr>
              <w:t>de</w:t>
            </w:r>
          </w:rt>
          <w:rubyBase>
            <w:r>
              <w:rPr>
                <w:u w:val="none"/>
                <w:shd w:fill="FFFF00" w:val="clear"/>
              </w:rPr>
              <w:t>的</w:t>
            </w:r>
            <w:r/>
          </w:rubyBase>
        </w:ruby>
      </w:r>
      <w:r/>
      <w:r>
        <w:ruby>
          <w:rubyPr>
            <w:rubyAlign w:val="center"/>
            <w:hps w:val="12"/>
            <w:hpsRaise w:val="24"/>
            <w:hpsBaseText w:val="24"/>
            <w:lid w:val="zh-CN"/>
          </w:rubyPr>
          <w:rt>
            <w:r>
              <w:rPr>
                <w:rFonts w:ascii="DengXian" w:hAnsi="DengXian"/>
                <w:sz w:val="12"/>
                <w:szCs w:val="24"/>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24"/>
              </w:rPr>
              <w:t>pá</w:t>
            </w:r>
          </w:rt>
          <w:rubyBase>
            <w:r>
              <w:rPr>
                <w:u w:val="none"/>
                <w:shd w:fill="FFFF00" w:val="clear"/>
              </w:rPr>
              <w:t>爬</w:t>
            </w:r>
            <w:r/>
          </w:rubyBase>
        </w:ruby>
      </w:r>
      <w:r/>
      <w:r>
        <w:ruby>
          <w:rubyPr>
            <w:rubyAlign w:val="center"/>
            <w:hps w:val="12"/>
            <w:hpsRaise w:val="24"/>
            <w:hpsBaseText w:val="24"/>
            <w:lid w:val="zh-CN"/>
          </w:rubyPr>
          <w:rt>
            <w:r>
              <w:rPr>
                <w:rFonts w:ascii="DengXian" w:hAnsi="DengXian"/>
                <w:sz w:val="12"/>
                <w:szCs w:val="24"/>
              </w:rPr>
              <w:t>cháng</w:t>
            </w:r>
          </w:rt>
          <w:rubyBase>
            <w:r>
              <w:rPr>
                <w:u w:val="none"/>
                <w:shd w:fill="FFFF00" w:val="clear"/>
              </w:rPr>
              <w:t>长</w:t>
            </w:r>
            <w:r/>
          </w:rubyBase>
        </w:ruby>
      </w:r>
      <w:r/>
      <w:r>
        <w:ruby>
          <w:rubyPr>
            <w:rubyAlign w:val="center"/>
            <w:hps w:val="12"/>
            <w:hpsRaise w:val="24"/>
            <w:hpsBaseText w:val="24"/>
            <w:lid w:val="zh-CN"/>
          </w:rubyPr>
          <w:rt>
            <w:r>
              <w:rPr>
                <w:rFonts w:ascii="DengXian" w:hAnsi="DengXian"/>
                <w:sz w:val="12"/>
                <w:szCs w:val="24"/>
              </w:rPr>
              <w:t>c</w:t>
            </w:r>
          </w:rt>
          <w:rubyBase>
            <w:r>
              <w:rPr>
                <w:u w:val="none"/>
                <w:shd w:fill="FFFF00" w:val="clear"/>
              </w:rPr>
              <w:t>城</w:t>
            </w:r>
            <w:r/>
          </w:rubyBase>
        </w:ruby>
      </w:r>
      <w:r>
        <w:rPr>
          <w:u w:val="none"/>
          <w:shd w:fill="FFFF00" w:val="clear"/>
        </w:rPr>
        <w:t>，</w:t>
      </w:r>
      <w:r/>
      <w:r>
        <w:ruby>
          <w:rubyPr>
            <w:rubyAlign w:val="distributeSpace"/>
            <w:hps w:val="12"/>
            <w:hpsRaise w:val="24"/>
            <w:hpsBaseText w:val="24"/>
            <w:lid w:val="zh-CN"/>
          </w:rubyPr>
          <w:rt>
            <w:r>
              <w:rPr>
                <w:rFonts w:ascii="DengXian" w:hAnsi="DengXian"/>
                <w:sz w:val="12"/>
                <w:szCs w:val="12"/>
              </w:rPr>
              <w:t>suīránhěnlèi</w:t>
            </w:r>
          </w:rt>
          <w:rubyBase>
            <w:r>
              <w:rPr>
                <w:u w:val="none"/>
                <w:shd w:fill="FFFF00" w:val="clear"/>
              </w:rPr>
              <w:t>虽然很累</w:t>
            </w:r>
            <w:r/>
          </w:rubyBase>
        </w:ruby>
      </w:r>
      <w:r>
        <w:rPr>
          <w:u w:val="none"/>
          <w:shd w:fill="FFFF00" w:val="clear"/>
        </w:rPr>
        <w:t>，</w:t>
      </w:r>
      <w:r/>
      <w:r>
        <w:ruby>
          <w:rubyPr>
            <w:rubyAlign w:val="center"/>
            <w:hps w:val="12"/>
            <w:hpsRaise w:val="24"/>
            <w:hpsBaseText w:val="24"/>
            <w:lid w:val="zh-CN"/>
          </w:rubyPr>
          <w:rt>
            <w:r>
              <w:rPr>
                <w:rFonts w:ascii="DengXian" w:hAnsi="DengXian"/>
                <w:sz w:val="12"/>
                <w:szCs w:val="12"/>
              </w:rPr>
              <w:t>dàn</w:t>
            </w:r>
          </w:rt>
          <w:rubyBase>
            <w:r>
              <w:rPr>
                <w:u w:val="none"/>
                <w:shd w:fill="FFFF00" w:val="clear"/>
              </w:rPr>
              <w:t>但</w:t>
            </w:r>
            <w:r/>
          </w:rubyBase>
        </w:ruby>
      </w:r>
      <w:r/>
      <w:r>
        <w:ruby>
          <w:rubyPr>
            <w:rubyAlign w:val="center"/>
            <w:hps w:val="12"/>
            <w:hpsRaise w:val="24"/>
            <w:hpsBaseText w:val="24"/>
            <w:lid w:val="zh-CN"/>
          </w:rubyPr>
          <w:rt>
            <w:r>
              <w:rPr>
                <w:rFonts w:ascii="DengXian" w:hAnsi="DengXian"/>
                <w:sz w:val="12"/>
                <w:szCs w:val="12"/>
              </w:rPr>
              <w:t>shì</w:t>
            </w:r>
          </w:rt>
          <w:rubyBase>
            <w:r>
              <w:rPr>
                <w:u w:val="none"/>
                <w:shd w:fill="FFFF00" w:val="clear"/>
              </w:rPr>
              <w:t>是</w:t>
            </w:r>
            <w:r/>
          </w:rubyBase>
        </w:ruby>
      </w:r>
      <w:r/>
      <w:r>
        <w:ruby>
          <w:rubyPr>
            <w:rubyAlign w:val="center"/>
            <w:hps w:val="12"/>
            <w:hpsRaise w:val="24"/>
            <w:hpsBaseText w:val="24"/>
            <w:lid w:val="zh-CN"/>
          </w:rubyPr>
          <w:rt>
            <w:r>
              <w:rPr>
                <w:rFonts w:ascii="DengXian" w:hAnsi="DengXian"/>
                <w:sz w:val="12"/>
                <w:szCs w:val="12"/>
              </w:rPr>
              <w:t>wǒ</w:t>
            </w:r>
          </w:rt>
          <w:rubyBase>
            <w:r>
              <w:rPr>
                <w:u w:val="none"/>
                <w:shd w:fill="FFFF00" w:val="clear"/>
              </w:rPr>
              <w:t>我</w:t>
            </w:r>
            <w:r/>
          </w:rubyBase>
        </w:ruby>
      </w:r>
      <w:r/>
      <w:r>
        <w:ruby>
          <w:rubyPr>
            <w:rubyAlign w:val="center"/>
            <w:hps w:val="12"/>
            <w:hpsRaise w:val="24"/>
            <w:hpsBaseText w:val="24"/>
            <w:lid w:val="zh-CN"/>
          </w:rubyPr>
          <w:rt>
            <w:r>
              <w:rPr>
                <w:rFonts w:ascii="DengXian" w:hAnsi="DengXian"/>
                <w:sz w:val="12"/>
                <w:szCs w:val="12"/>
              </w:rPr>
              <w:t>hěn</w:t>
            </w:r>
          </w:rt>
          <w:rubyBase>
            <w:r>
              <w:rPr>
                <w:u w:val="none"/>
                <w:shd w:fill="FFFF00" w:val="clear"/>
              </w:rPr>
              <w:t>很</w:t>
            </w:r>
            <w:r/>
          </w:rubyBase>
        </w:ruby>
      </w:r>
      <w:r/>
      <w:r>
        <w:ruby>
          <w:rubyPr>
            <w:rubyAlign w:val="center"/>
            <w:hps w:val="12"/>
            <w:hpsRaise w:val="24"/>
            <w:hpsBaseText w:val="24"/>
            <w:lid w:val="zh-CN"/>
          </w:rubyPr>
          <w:rt>
            <w:r>
              <w:rPr>
                <w:rFonts w:ascii="DengXian" w:hAnsi="DengXian"/>
                <w:sz w:val="12"/>
                <w:szCs w:val="12"/>
              </w:rPr>
              <w:t>zì</w:t>
            </w:r>
          </w:rt>
          <w:rubyBase>
            <w:r>
              <w:rPr>
                <w:u w:val="none"/>
                <w:shd w:fill="FFFF00" w:val="clear"/>
              </w:rPr>
              <w:t>自</w:t>
            </w:r>
            <w:r/>
          </w:rubyBase>
        </w:ruby>
      </w:r>
      <w:r/>
      <w:r>
        <w:ruby>
          <w:rubyPr>
            <w:rubyAlign w:val="center"/>
            <w:hps w:val="12"/>
            <w:hpsRaise w:val="24"/>
            <w:hpsBaseText w:val="24"/>
            <w:lid w:val="zh-CN"/>
          </w:rubyPr>
          <w:rt>
            <w:r>
              <w:rPr>
                <w:rFonts w:ascii="DengXian" w:hAnsi="DengXian"/>
                <w:sz w:val="12"/>
                <w:szCs w:val="12"/>
              </w:rPr>
              <w:t>háo</w:t>
            </w:r>
          </w:rt>
          <w:rubyBase>
            <w:r>
              <w:rPr>
                <w:u w:val="none"/>
                <w:shd w:fill="FFFF00" w:val="clear"/>
              </w:rPr>
              <w:t>豪</w:t>
            </w:r>
            <w:r/>
          </w:rubyBase>
        </w:ruby>
      </w:r>
      <w:r>
        <w:rPr>
          <w:shd w:fill="FFFF00" w:val="clear"/>
        </w:rPr>
        <w:t>，</w:t>
      </w:r>
      <w:r/>
      <w:r>
        <w:ruby>
          <w:rubyPr>
            <w:rubyAlign w:val="center"/>
            <w:hps w:val="12"/>
            <w:hpsRaise w:val="24"/>
            <w:hpsBaseText w:val="24"/>
            <w:lid w:val="zh-CN"/>
          </w:rubyPr>
          <w:rt>
            <w:r>
              <w:rPr>
                <w:rFonts w:ascii="DengXian" w:hAnsi="DengXian"/>
                <w:sz w:val="12"/>
                <w:szCs w:val="12"/>
              </w:rPr>
              <w:t>nà</w:t>
            </w:r>
          </w:rt>
          <w:rubyBase>
            <w:r>
              <w:rPr>
                <w:shd w:fill="FFFF00" w:val="clear"/>
              </w:rPr>
              <w:t>那</w:t>
            </w:r>
            <w:r/>
          </w:rubyBase>
        </w:ruby>
      </w:r>
      <w:r/>
      <w:r>
        <w:ruby>
          <w:rubyPr>
            <w:rubyAlign w:val="center"/>
            <w:hps w:val="12"/>
            <w:hpsRaise w:val="24"/>
            <w:hpsBaseText w:val="24"/>
            <w:lid w:val="zh-CN"/>
          </w:rubyPr>
          <w:rt>
            <w:r>
              <w:rPr>
                <w:rFonts w:ascii="DengXian" w:hAnsi="DengXian"/>
                <w:sz w:val="12"/>
                <w:szCs w:val="12"/>
              </w:rPr>
              <w:t>tiān</w:t>
            </w:r>
          </w:rt>
          <w:rubyBase>
            <w:r>
              <w:rPr>
                <w:shd w:fill="FFFF00" w:val="clear"/>
              </w:rPr>
              <w:t>天</w:t>
            </w:r>
            <w:r/>
          </w:rubyBase>
        </w:ruby>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pá</w:t>
            </w:r>
          </w:rt>
          <w:rubyBase>
            <w:r>
              <w:rPr>
                <w:shd w:fill="FFFF00" w:val="clear"/>
              </w:rPr>
              <w:t>爬</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zuì</w:t>
            </w:r>
          </w:rt>
          <w:rubyBase>
            <w:r>
              <w:rPr>
                <w:shd w:fill="FFFF00" w:val="clear"/>
              </w:rPr>
              <w:t>最</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diǎn</w:t>
            </w:r>
          </w:rt>
          <w:rubyBase>
            <w:r>
              <w:rPr>
                <w:shd w:fill="FFFF00" w:val="clear"/>
              </w:rPr>
              <w:t>点</w:t>
            </w:r>
            <w:r/>
          </w:rubyBase>
        </w:ruby>
      </w:r>
      <w:r>
        <w:rPr>
          <w:shd w:fill="FFFF00" w:val="clear"/>
        </w:rPr>
        <w:t>。</w:t>
      </w:r>
      <w:r/>
      <w:r>
        <w:ruby>
          <w:rubyPr>
            <w:rubyAlign w:val="distributeSpace"/>
            <w:hps w:val="12"/>
            <w:hpsRaise w:val="24"/>
            <w:hpsBaseText w:val="24"/>
            <w:lid w:val="zh-CN"/>
          </w:rubyPr>
          <w:rt>
            <w:r>
              <w:rPr>
                <w:rFonts w:ascii="DengXian" w:hAnsi="DengXian"/>
                <w:sz w:val="12"/>
                <w:szCs w:val="12"/>
              </w:rPr>
              <w:t>ránhòu</w:t>
            </w:r>
          </w:rt>
          <w:rubyBase>
            <w:r>
              <w:rPr/>
              <w:t>然后</w:t>
            </w:r>
            <w:r/>
          </w:rubyBase>
        </w:ruby>
      </w:r>
      <w:r>
        <w:rPr/>
        <w:t>，</w:t>
      </w: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cóng</w:t>
            </w:r>
          </w:rt>
          <w:rubyBase>
            <w:r>
              <w:rPr>
                <w:shd w:fill="FFFF00" w:val="clear"/>
              </w:rPr>
              <w:t>从</w:t>
            </w:r>
            <w:r/>
          </w:rubyBase>
        </w:ruby>
      </w:r>
      <w:r/>
      <w:r>
        <w:ruby>
          <w:rubyPr>
            <w:rubyAlign w:val="center"/>
            <w:hps w:val="12"/>
            <w:hpsRaise w:val="24"/>
            <w:hpsBaseText w:val="24"/>
            <w:lid w:val="zh-CN"/>
          </w:rubyPr>
          <w:rt>
            <w:r>
              <w:rPr>
                <w:rFonts w:ascii="DengXian" w:hAnsi="DengXian"/>
                <w:sz w:val="12"/>
                <w:szCs w:val="24"/>
              </w:rPr>
              <w:t>běi</w:t>
            </w:r>
          </w:rt>
          <w:rubyBase>
            <w:r>
              <w:rPr>
                <w:shd w:fill="FFFF00" w:val="clear"/>
              </w:rPr>
              <w:t>北</w:t>
            </w:r>
            <w:r/>
          </w:rubyBase>
        </w:ruby>
      </w:r>
      <w:r/>
      <w:r>
        <w:ruby>
          <w:rubyPr>
            <w:rubyAlign w:val="center"/>
            <w:hps w:val="12"/>
            <w:hpsRaise w:val="24"/>
            <w:hpsBaseText w:val="24"/>
            <w:lid w:val="zh-CN"/>
          </w:rubyPr>
          <w:rt>
            <w:r>
              <w:rPr>
                <w:rFonts w:ascii="DengXian" w:hAnsi="DengXian"/>
                <w:sz w:val="12"/>
                <w:szCs w:val="24"/>
              </w:rPr>
              <w:t>jīng</w:t>
            </w:r>
          </w:rt>
          <w:rubyBase>
            <w:r>
              <w:rPr>
                <w:shd w:fill="FFFF00" w:val="clear"/>
              </w:rPr>
              <w:t>京</w:t>
            </w:r>
            <w:r/>
          </w:rubyBase>
        </w:ruby>
      </w:r>
      <w:r/>
      <w:r>
        <w:ruby>
          <w:rubyPr>
            <w:rubyAlign w:val="center"/>
            <w:hps w:val="12"/>
            <w:hpsRaise w:val="24"/>
            <w:hpsBaseText w:val="24"/>
            <w:lid w:val="zh-CN"/>
          </w:rubyPr>
          <w:rt>
            <w:r>
              <w:rPr>
                <w:rFonts w:ascii="DengXian" w:hAnsi="DengXian"/>
                <w:sz w:val="12"/>
                <w:szCs w:val="24"/>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24"/>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24"/>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24"/>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Pr>
          <w:shd w:fill="FFFF00" w:val="clear"/>
        </w:rPr>
        <w:t>上海</w:t>
      </w:r>
      <w:r>
        <w:rPr/>
        <w:t>，</w:t>
      </w:r>
      <w:r/>
      <w:r>
        <w:ruby>
          <w:rubyPr>
            <w:rubyAlign w:val="distributeSpace"/>
            <w:hps w:val="12"/>
            <w:hpsRaise w:val="24"/>
            <w:hpsBaseText w:val="24"/>
            <w:lid w:val="zh-CN"/>
          </w:rubyPr>
          <w:rt>
            <w:r>
              <w:rPr>
                <w:rFonts w:ascii="DengXian" w:hAnsi="DengXian"/>
                <w:sz w:val="12"/>
                <w:szCs w:val="12"/>
              </w:rPr>
              <w:t>wǒmenzàishànghǎiguòlesānyè</w:t>
            </w:r>
          </w:rt>
          <w:rubyBase>
            <w:r>
              <w:rPr>
                <w:shd w:fill="FFFF00" w:val="clear"/>
              </w:rPr>
              <w:t>我们在上海过了三夜</w:t>
            </w:r>
            <w:del w:id="0" w:author="Unknown Author" w:date="2022-11-07T20:25:34Z">
              <w:r/>
            </w:del>
          </w:rubyBase>
        </w:ruby>
      </w:r>
      <w:r>
        <w:rPr>
          <w:shd w:fill="FFFF00" w:val="clear"/>
        </w:rPr>
        <w:t>，</w:t>
      </w:r>
      <w:del w:id="1" w:author="Unknown Author" w:date="2022-11-07T20:25:34Z">
        <w:r/>
      </w:del>
      <w:r>
        <w:ruby>
          <w:rubyPr>
            <w:rubyAlign w:val="center"/>
            <w:hps w:val="12"/>
            <w:hpsRaise w:val="24"/>
            <w:hpsBaseText w:val="24"/>
            <w:lid w:val="zh-CN"/>
          </w:rubyPr>
          <w:rt>
            <w:r>
              <w:rPr>
                <w:rFonts w:ascii="DengXian" w:hAnsi="DengXian"/>
                <w:sz w:val="12"/>
                <w:szCs w:val="24"/>
              </w:rPr>
              <w:t>wǒ</w:t>
            </w:r>
          </w:rt>
          <w:rubyBase>
            <w:r>
              <w:rPr>
                <w:shd w:fill="FFFF00" w:val="clear"/>
              </w:rPr>
              <w:t>我</w:t>
            </w:r>
            <w:del w:id="2" w:author="Unknown Author" w:date="2022-11-07T20:25:34Z">
              <w:r/>
            </w:del>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del w:id="3" w:author="Unknown Author" w:date="2022-11-07T20:25:34Z">
              <w:r/>
            </w:del>
          </w:rubyBase>
        </w:ruby>
      </w:r>
      <w:r/>
      <w:r>
        <w:ruby>
          <w:rubyPr>
            <w:rubyAlign w:val="center"/>
            <w:hps w:val="12"/>
            <w:hpsRaise w:val="24"/>
            <w:hpsBaseText w:val="24"/>
            <w:lid w:val="zh-CN"/>
          </w:rubyPr>
          <w:rt>
            <w:r>
              <w:rPr>
                <w:rFonts w:ascii="DengXian" w:hAnsi="DengXian"/>
                <w:sz w:val="12"/>
                <w:szCs w:val="24"/>
              </w:rPr>
              <w:t>qù</w:t>
            </w:r>
          </w:rt>
          <w:rubyBase>
            <w:r>
              <w:rPr>
                <w:shd w:fill="FFFF00" w:val="clear"/>
              </w:rPr>
              <w:t>去</w:t>
            </w:r>
            <w:del w:id="4" w:author="Unknown Author" w:date="2022-11-07T20:25:34Z">
              <w:r/>
            </w:del>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del w:id="5" w:author="Unknown Author" w:date="2022-11-07T20:25:34Z">
              <w:r/>
            </w:del>
          </w:rubyBase>
        </w:ruby>
      </w:r>
      <w:r/>
      <w:r>
        <w:ruby>
          <w:rubyPr>
            <w:rubyAlign w:val="center"/>
            <w:hps w:val="12"/>
            <w:hpsRaise w:val="24"/>
            <w:hpsBaseText w:val="24"/>
            <w:lid w:val="zh-CN"/>
          </w:rubyPr>
          <w:rt>
            <w:r>
              <w:rPr>
                <w:rFonts w:ascii="DengXian" w:hAnsi="DengXian"/>
                <w:sz w:val="12"/>
                <w:szCs w:val="24"/>
              </w:rPr>
              <w:t>dōng</w:t>
            </w:r>
          </w:rt>
          <w:rubyBase>
            <w:r>
              <w:rPr>
                <w:shd w:fill="FFFF00" w:val="clear"/>
              </w:rPr>
              <w:t>东</w:t>
            </w:r>
            <w:del w:id="6" w:author="Unknown Author" w:date="2022-11-07T20:25:34Z">
              <w:r/>
            </w:del>
          </w:rubyBase>
        </w:ruby>
      </w:r>
      <w:r/>
      <w:r>
        <w:ruby>
          <w:rubyPr>
            <w:rubyAlign w:val="center"/>
            <w:hps w:val="12"/>
            <w:hpsRaise w:val="24"/>
            <w:hpsBaseText w:val="24"/>
            <w:lid w:val="zh-CN"/>
          </w:rubyPr>
          <w:rt>
            <w:r>
              <w:rPr>
                <w:rFonts w:ascii="DengXian" w:hAnsi="DengXian"/>
                <w:sz w:val="12"/>
                <w:szCs w:val="24"/>
              </w:rPr>
              <w:t>fāng</w:t>
            </w:r>
          </w:rt>
          <w:rubyBase>
            <w:r>
              <w:rPr>
                <w:shd w:fill="FFFF00" w:val="clear"/>
              </w:rPr>
              <w:t>方</w:t>
            </w:r>
            <w:del w:id="7" w:author="Unknown Author" w:date="2022-11-07T20:25:34Z">
              <w:r/>
            </w:del>
          </w:rubyBase>
        </w:ruby>
      </w:r>
      <w:r/>
      <w:r>
        <w:ruby>
          <w:rubyPr>
            <w:rubyAlign w:val="center"/>
            <w:hps w:val="12"/>
            <w:hpsRaise w:val="24"/>
            <w:hpsBaseText w:val="24"/>
            <w:lid w:val="zh-CN"/>
          </w:rubyPr>
          <w:rt>
            <w:r>
              <w:rPr>
                <w:rFonts w:ascii="DengXian" w:hAnsi="DengXian"/>
                <w:sz w:val="12"/>
                <w:szCs w:val="24"/>
              </w:rPr>
              <w:t>míng</w:t>
            </w:r>
          </w:rt>
          <w:rubyBase>
            <w:r>
              <w:rPr>
                <w:shd w:fill="FFFF00" w:val="clear"/>
              </w:rPr>
              <w:t>明</w:t>
            </w:r>
            <w:del w:id="8" w:author="Unknown Author" w:date="2022-11-07T20:25:34Z">
              <w:r/>
            </w:del>
          </w:rubyBase>
        </w:ruby>
      </w:r>
      <w:r/>
      <w:r>
        <w:ruby>
          <w:rubyPr>
            <w:rubyAlign w:val="center"/>
            <w:hps w:val="12"/>
            <w:hpsRaise w:val="24"/>
            <w:hpsBaseText w:val="24"/>
            <w:lid w:val="zh-CN"/>
          </w:rubyPr>
          <w:rt>
            <w:r>
              <w:rPr>
                <w:rFonts w:ascii="DengXian" w:hAnsi="DengXian"/>
                <w:sz w:val="12"/>
                <w:szCs w:val="24"/>
              </w:rPr>
              <w:t>zhū</w:t>
            </w:r>
          </w:rt>
          <w:rubyBase>
            <w:r>
              <w:rPr>
                <w:shd w:fill="FFFF00" w:val="clear"/>
              </w:rPr>
              <w:t>珠</w:t>
            </w:r>
            <w:del w:id="9" w:author="Unknown Author" w:date="2022-11-07T20:25:34Z">
              <w:r/>
            </w:del>
          </w:rubyBase>
        </w:ruby>
      </w:r>
      <w:r/>
      <w:r>
        <w:ruby>
          <w:rubyPr>
            <w:rubyAlign w:val="center"/>
            <w:hps w:val="12"/>
            <w:hpsRaise w:val="24"/>
            <w:hpsBaseText w:val="24"/>
            <w:lid w:val="zh-CN"/>
          </w:rubyPr>
          <w:rt>
            <w:r>
              <w:rPr>
                <w:rFonts w:ascii="DengXian" w:hAnsi="DengXian"/>
                <w:sz w:val="12"/>
                <w:szCs w:val="24"/>
              </w:rPr>
              <w:t>diàn</w:t>
            </w:r>
          </w:rt>
          <w:rubyBase>
            <w:r>
              <w:rPr>
                <w:shd w:fill="FFFF00" w:val="clear"/>
              </w:rPr>
              <w:t>电</w:t>
            </w:r>
            <w:del w:id="10" w:author="Unknown Author" w:date="2022-11-07T20:25:34Z">
              <w:r/>
            </w:del>
          </w:rubyBase>
        </w:ruby>
      </w:r>
      <w:r/>
      <w:r>
        <w:ruby>
          <w:rubyPr>
            <w:rubyAlign w:val="center"/>
            <w:hps w:val="12"/>
            <w:hpsRaise w:val="24"/>
            <w:hpsBaseText w:val="24"/>
            <w:lid w:val="zh-CN"/>
          </w:rubyPr>
          <w:rt>
            <w:r>
              <w:rPr>
                <w:rFonts w:ascii="DengXian" w:hAnsi="DengXian"/>
                <w:sz w:val="12"/>
                <w:szCs w:val="24"/>
              </w:rPr>
              <w:t>sh</w:t>
            </w:r>
          </w:rt>
          <w:rubyBase>
            <w:r>
              <w:rPr>
                <w:shd w:fill="FFFF00" w:val="clear"/>
              </w:rPr>
              <w:t>视</w:t>
            </w:r>
            <w:del w:id="11" w:author="Unknown Author" w:date="2022-11-07T20:25:34Z">
              <w:r/>
            </w:del>
          </w:rubyBase>
        </w:ruby>
      </w:r>
      <w:r/>
      <w:r>
        <w:ruby>
          <w:rubyPr>
            <w:rubyAlign w:val="center"/>
            <w:hps w:val="12"/>
            <w:hpsRaise w:val="24"/>
            <w:hpsBaseText w:val="24"/>
            <w:lid w:val="zh-CN"/>
          </w:rubyPr>
          <w:rt>
            <w:r>
              <w:rPr>
                <w:rFonts w:ascii="DengXian" w:hAnsi="DengXian"/>
                <w:sz w:val="12"/>
                <w:szCs w:val="24"/>
              </w:rPr>
              <w:t>tǎ</w:t>
            </w:r>
          </w:rt>
          <w:rubyBase>
            <w:r>
              <w:rPr>
                <w:shd w:fill="FFFF00" w:val="clear"/>
              </w:rPr>
              <w:t>塔</w:t>
            </w:r>
            <w:del w:id="12" w:author="Unknown Author" w:date="2022-11-07T20:25:34Z">
              <w:r/>
            </w:del>
          </w:rubyBase>
        </w:ruby>
      </w:r>
      <w:r>
        <w:rPr>
          <w:shd w:fill="FFFF00" w:val="clear"/>
        </w:rPr>
        <w:t>、</w:t>
      </w:r>
      <w:del w:id="13" w:author="Unknown Author" w:date="2022-11-07T20:25:34Z">
        <w:r/>
      </w:del>
      <w:r>
        <w:ruby>
          <w:rubyPr>
            <w:rubyAlign w:val="center"/>
            <w:hps w:val="12"/>
            <w:hpsRaise w:val="24"/>
            <w:hpsBaseText w:val="24"/>
            <w:lid w:val="zh-CN"/>
          </w:rubyPr>
          <w:rt>
            <w:r>
              <w:rPr>
                <w:rFonts w:ascii="DengXian" w:hAnsi="DengXian"/>
                <w:sz w:val="12"/>
                <w:szCs w:val="24"/>
              </w:rPr>
              <w:t>wài</w:t>
            </w:r>
          </w:rt>
          <w:rubyBase>
            <w:r>
              <w:rPr>
                <w:shd w:fill="FFFF00" w:val="clear"/>
              </w:rPr>
              <w:t>外</w:t>
            </w:r>
            <w:del w:id="14" w:author="Unknown Author" w:date="2022-11-07T20:25:34Z">
              <w:r/>
            </w:del>
          </w:rubyBase>
        </w:ruby>
      </w:r>
      <w:r/>
      <w:r>
        <w:ruby>
          <w:rubyPr>
            <w:rubyAlign w:val="center"/>
            <w:hps w:val="12"/>
            <w:hpsRaise w:val="24"/>
            <w:hpsBaseText w:val="24"/>
            <w:lid w:val="zh-CN"/>
          </w:rubyPr>
          <w:rt>
            <w:r>
              <w:rPr>
                <w:rFonts w:ascii="DengXian" w:hAnsi="DengXian"/>
                <w:sz w:val="12"/>
                <w:szCs w:val="24"/>
              </w:rPr>
              <w:t>tān</w:t>
            </w:r>
          </w:rt>
          <w:rubyBase>
            <w:r>
              <w:rPr>
                <w:shd w:fill="FFFF00" w:val="clear"/>
              </w:rPr>
              <w:t>滩</w:t>
            </w:r>
            <w:del w:id="15" w:author="Unknown Author" w:date="2022-11-07T20:25:34Z">
              <w:r/>
            </w:del>
          </w:rubyBase>
        </w:ruby>
      </w:r>
      <w:r/>
      <w:r>
        <w:ruby>
          <w:rubyPr>
            <w:rubyAlign w:val="center"/>
            <w:hps w:val="12"/>
            <w:hpsRaise w:val="24"/>
            <w:hpsBaseText w:val="24"/>
            <w:lid w:val="zh-CN"/>
          </w:rubyPr>
          <w:rt>
            <w:r>
              <w:rPr>
                <w:rFonts w:ascii="DengXian" w:hAnsi="DengXian"/>
                <w:sz w:val="12"/>
                <w:szCs w:val="24"/>
              </w:rPr>
              <w:t>hé</w:t>
            </w:r>
          </w:rt>
          <w:rubyBase>
            <w:r>
              <w:rPr>
                <w:shd w:fill="FFFF00" w:val="clear"/>
              </w:rPr>
              <w:t>和</w:t>
            </w:r>
            <w:del w:id="16" w:author="Unknown Author" w:date="2022-11-07T20:25:34Z">
              <w:r/>
            </w:del>
          </w:rubyBase>
        </w:ruby>
      </w:r>
      <w:r/>
      <w:r>
        <w:ruby>
          <w:rubyPr>
            <w:rubyAlign w:val="center"/>
            <w:hps w:val="12"/>
            <w:hpsRaise w:val="24"/>
            <w:hpsBaseText w:val="24"/>
            <w:lid w:val="zh-CN"/>
          </w:rubyPr>
          <w:rt>
            <w:r>
              <w:rPr>
                <w:rFonts w:ascii="DengXian" w:hAnsi="DengXian"/>
                <w:sz w:val="12"/>
                <w:szCs w:val="24"/>
              </w:rPr>
              <w:t>nán</w:t>
            </w:r>
          </w:rt>
          <w:rubyBase>
            <w:r>
              <w:rPr>
                <w:shd w:fill="FFFF00" w:val="clear"/>
              </w:rPr>
              <w:t>南</w:t>
            </w:r>
            <w:del w:id="17" w:author="Unknown Author" w:date="2022-11-07T20:25:34Z">
              <w:r/>
            </w:del>
          </w:rubyBase>
        </w:ruby>
      </w:r>
      <w:r/>
      <w:r>
        <w:ruby>
          <w:rubyPr>
            <w:rubyAlign w:val="center"/>
            <w:hps w:val="12"/>
            <w:hpsRaise w:val="24"/>
            <w:hpsBaseText w:val="24"/>
            <w:lid w:val="zh-CN"/>
          </w:rubyPr>
          <w:rt>
            <w:r>
              <w:rPr>
                <w:rFonts w:ascii="DengXian" w:hAnsi="DengXian"/>
                <w:sz w:val="12"/>
                <w:szCs w:val="24"/>
              </w:rPr>
              <w:t>jīng</w:t>
            </w:r>
          </w:rt>
          <w:rubyBase>
            <w:r>
              <w:rPr>
                <w:shd w:fill="FFFF00" w:val="clear"/>
              </w:rPr>
              <w:t>京</w:t>
            </w:r>
            <w:del w:id="18" w:author="Unknown Author" w:date="2022-11-07T20:25:34Z">
              <w:r/>
            </w:del>
          </w:rubyBase>
        </w:ruby>
      </w:r>
      <w:r/>
      <w:r>
        <w:ruby>
          <w:rubyPr>
            <w:rubyAlign w:val="center"/>
            <w:hps w:val="12"/>
            <w:hpsRaise w:val="24"/>
            <w:hpsBaseText w:val="24"/>
            <w:lid w:val="zh-CN"/>
          </w:rubyPr>
          <w:rt>
            <w:r>
              <w:rPr>
                <w:rFonts w:ascii="DengXian" w:hAnsi="DengXian"/>
                <w:sz w:val="12"/>
                <w:szCs w:val="24"/>
              </w:rPr>
              <w:t>lù</w:t>
            </w:r>
          </w:rt>
          <w:rubyBase>
            <w:r>
              <w:rPr>
                <w:shd w:fill="FFFF00" w:val="clear"/>
              </w:rPr>
              <w:t>路</w:t>
            </w:r>
            <w:r/>
          </w:rubyBase>
        </w:ruby>
      </w:r>
      <w:r>
        <w:rPr/>
        <w:t>，</w:t>
      </w:r>
    </w:p>
    <w:p>
      <w:pPr>
        <w:pStyle w:val="Normal"/>
        <w:rPr/>
      </w:pPr>
      <w:r>
        <w:rPr/>
      </w:r>
    </w:p>
    <w:p>
      <w:pPr>
        <w:pStyle w:val="Normal"/>
        <w:rPr>
          <w:highlight w:val="none"/>
          <w:shd w:fill="FFFF00" w:val="clear"/>
        </w:rPr>
      </w:pPr>
      <w:r/>
      <w:r>
        <w:ruby>
          <w:rubyPr>
            <w:rubyAlign w:val="center"/>
            <w:hps w:val="12"/>
            <w:hpsRaise w:val="24"/>
            <w:hpsBaseText w:val="24"/>
            <w:lid w:val="zh-CN"/>
          </w:rubyPr>
          <w:rt>
            <w:r>
              <w:rPr>
                <w:rFonts w:ascii="DengXian" w:hAnsi="DengXian"/>
                <w:sz w:val="12"/>
                <w:szCs w:val="24"/>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24"/>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shàng</w:t>
            </w:r>
          </w:rt>
          <w:rubyBase>
            <w:r>
              <w:rPr>
                <w:shd w:fill="FFFF00" w:val="clear"/>
              </w:rPr>
              <w:t>上</w:t>
            </w:r>
            <w:r/>
          </w:rubyBase>
        </w:ruby>
      </w:r>
      <w:r/>
      <w:r>
        <w:ruby>
          <w:rubyPr>
            <w:rubyAlign w:val="center"/>
            <w:hps w:val="12"/>
            <w:hpsRaise w:val="24"/>
            <w:hpsBaseText w:val="24"/>
            <w:lid w:val="zh-CN"/>
          </w:rubyPr>
          <w:rt>
            <w:r>
              <w:rPr>
                <w:rFonts w:ascii="DengXian" w:hAnsi="DengXian"/>
                <w:sz w:val="12"/>
                <w:szCs w:val="24"/>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24"/>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24"/>
              </w:rPr>
              <w:t>mǎi</w:t>
            </w:r>
          </w:rt>
          <w:rubyBase>
            <w:r>
              <w:rPr>
                <w:shd w:fill="FFFF00" w:val="clear"/>
              </w:rPr>
              <w:t>买</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hěn</w:t>
            </w:r>
          </w:rt>
          <w:rubyBase>
            <w:r>
              <w:rPr>
                <w:shd w:fill="FFFF00" w:val="clear"/>
              </w:rPr>
              <w:t>很</w:t>
            </w:r>
            <w:r/>
          </w:rubyBase>
        </w:ruby>
      </w:r>
      <w:r/>
      <w:r>
        <w:ruby>
          <w:rubyPr>
            <w:rubyAlign w:val="center"/>
            <w:hps w:val="12"/>
            <w:hpsRaise w:val="24"/>
            <w:hpsBaseText w:val="24"/>
            <w:lid w:val="zh-CN"/>
          </w:rubyPr>
          <w:rt>
            <w:r>
              <w:rPr>
                <w:rFonts w:ascii="DengXian" w:hAnsi="DengXian"/>
                <w:sz w:val="12"/>
                <w:szCs w:val="24"/>
              </w:rPr>
              <w:t>duō</w:t>
            </w:r>
          </w:rt>
          <w:rubyBase>
            <w:r>
              <w:rPr>
                <w:shd w:fill="FFFF00" w:val="clear"/>
              </w:rPr>
              <w:t>多</w:t>
            </w:r>
            <w:r/>
          </w:rubyBase>
        </w:ruby>
      </w:r>
      <w:r>
        <w:rPr>
          <w:shd w:fill="FFFF00" w:val="clear"/>
        </w:rPr>
        <w:t>衣服、</w:t>
      </w:r>
      <w:r/>
      <w:r>
        <w:ruby>
          <w:rubyPr>
            <w:rubyAlign w:val="distributeSpace"/>
            <w:hps w:val="12"/>
            <w:hpsRaise w:val="24"/>
            <w:hpsBaseText w:val="24"/>
            <w:lid w:val="zh-CN"/>
          </w:rubyPr>
          <w:rt>
            <w:r>
              <w:rPr>
                <w:rFonts w:ascii="DengXian" w:hAnsi="DengXian"/>
                <w:sz w:val="12"/>
                <w:szCs w:val="12"/>
              </w:rPr>
              <w:t>wénjùděngděng</w:t>
            </w:r>
          </w:rt>
          <w:rubyBase>
            <w:r>
              <w:rPr>
                <w:shd w:fill="FFFF00" w:val="clear"/>
              </w:rPr>
              <w:t>文具等等</w:t>
            </w:r>
            <w:r/>
          </w:rubyBase>
        </w:ruby>
      </w:r>
      <w:r>
        <w:rPr>
          <w:shd w:fill="FFFF00" w:val="clear"/>
        </w:rPr>
        <w:t>，</w:t>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pián</w:t>
            </w:r>
          </w:rt>
          <w:rubyBase>
            <w:r>
              <w:rPr>
                <w:shd w:fill="FFFF00" w:val="clear"/>
              </w:rPr>
              <w:t>便</w:t>
            </w:r>
            <w:r/>
          </w:rubyBase>
        </w:ruby>
      </w:r>
      <w:r/>
      <w:r>
        <w:ruby>
          <w:rubyPr>
            <w:rubyAlign w:val="center"/>
            <w:hps w:val="12"/>
            <w:hpsRaise w:val="24"/>
            <w:hpsBaseText w:val="24"/>
            <w:lid w:val="zh-CN"/>
          </w:rubyPr>
          <w:rt>
            <w:r>
              <w:rPr>
                <w:rFonts w:ascii="DengXian" w:hAnsi="DengXian"/>
                <w:sz w:val="12"/>
                <w:szCs w:val="24"/>
              </w:rPr>
              <w:t>yi</w:t>
            </w:r>
          </w:rt>
          <w:rubyBase>
            <w:r>
              <w:rPr>
                <w:shd w:fill="FFFF00" w:val="clear"/>
              </w:rPr>
              <w:t>宜</w:t>
            </w:r>
            <w:r/>
          </w:rubyBase>
        </w:ruby>
      </w:r>
      <w:r/>
      <w:r>
        <w:ruby>
          <w:rubyPr>
            <w:rubyAlign w:val="center"/>
            <w:hps w:val="12"/>
            <w:hpsRaise w:val="24"/>
            <w:hpsBaseText w:val="24"/>
            <w:lid w:val="zh-CN"/>
          </w:rubyPr>
          <w:rt>
            <w:r>
              <w:rPr>
                <w:rFonts w:ascii="DengXian" w:hAnsi="DengXian"/>
                <w:sz w:val="12"/>
                <w:szCs w:val="24"/>
              </w:rPr>
              <w:t>yòu</w:t>
            </w:r>
          </w:rt>
          <w:rubyBase>
            <w:r>
              <w:rPr>
                <w:shd w:fill="FFFF00" w:val="clear"/>
              </w:rPr>
              <w:t>又</w:t>
            </w:r>
            <w:r/>
          </w:rubyBase>
        </w:ruby>
      </w:r>
      <w:r/>
      <w:r>
        <w:ruby>
          <w:rubyPr>
            <w:rubyAlign w:val="center"/>
            <w:hps w:val="12"/>
            <w:hpsRaise w:val="24"/>
            <w:hpsBaseText w:val="24"/>
            <w:lid w:val="zh-CN"/>
          </w:rubyPr>
          <w:rt>
            <w:r>
              <w:rPr>
                <w:rFonts w:ascii="DengXian" w:hAnsi="DengXian"/>
                <w:sz w:val="12"/>
                <w:szCs w:val="24"/>
              </w:rPr>
              <w:t>piào</w:t>
            </w:r>
          </w:rt>
          <w:rubyBase>
            <w:r>
              <w:rPr>
                <w:shd w:fill="FFFF00" w:val="clear"/>
              </w:rPr>
              <w:t>漂</w:t>
            </w:r>
            <w:r/>
          </w:rubyBase>
        </w:ruby>
      </w:r>
      <w:r/>
      <w:r>
        <w:ruby>
          <w:rubyPr>
            <w:rubyAlign w:val="center"/>
            <w:hps w:val="12"/>
            <w:hpsRaise w:val="24"/>
            <w:hpsBaseText w:val="24"/>
            <w:lid w:val="zh-CN"/>
          </w:rubyPr>
          <w:rt>
            <w:r>
              <w:rPr>
                <w:rFonts w:ascii="DengXian" w:hAnsi="DengXian"/>
                <w:sz w:val="12"/>
                <w:szCs w:val="24"/>
              </w:rPr>
              <w:t>liang</w:t>
            </w:r>
          </w:rt>
          <w:rubyBase>
            <w:r>
              <w:rPr>
                <w:shd w:fill="FFFF00" w:val="clear"/>
              </w:rPr>
              <w:t>亮</w:t>
            </w:r>
            <w:r/>
          </w:rubyBase>
        </w:ruby>
      </w:r>
      <w:r>
        <w:rPr>
          <w:shd w:fill="FFFF00" w:val="clea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cóng</w:t>
            </w:r>
          </w:rt>
          <w:rubyBase>
            <w:r>
              <w:rPr>
                <w:shd w:fill="FFFF00" w:val="clear"/>
              </w:rPr>
              <w:t>从</w:t>
            </w:r>
            <w:r/>
          </w:rubyBase>
        </w:ruby>
      </w:r>
      <w:r/>
      <w:r>
        <w:ruby>
          <w:rubyPr>
            <w:rubyAlign w:val="center"/>
            <w:hps w:val="12"/>
            <w:hpsRaise w:val="24"/>
            <w:hpsBaseText w:val="24"/>
            <w:lid w:val="zh-CN"/>
          </w:rubyPr>
          <w:rt>
            <w:r>
              <w:rPr>
                <w:rFonts w:ascii="DengXian" w:hAnsi="DengXian"/>
                <w:sz w:val="12"/>
                <w:szCs w:val="12"/>
              </w:rPr>
              <w:t>shàng</w:t>
            </w:r>
          </w:rt>
          <w:rubyBase>
            <w:r>
              <w:rPr>
                <w:shd w:fill="FFFF00" w:val="clear"/>
              </w:rPr>
              <w:t>上</w:t>
            </w:r>
            <w:r/>
          </w:rubyBase>
        </w:ruby>
      </w:r>
      <w:r/>
      <w:r>
        <w:ruby>
          <w:rubyPr>
            <w:rubyAlign w:val="center"/>
            <w:hps w:val="12"/>
            <w:hpsRaise w:val="24"/>
            <w:hpsBaseText w:val="24"/>
            <w:lid w:val="zh-CN"/>
          </w:rubyPr>
          <w:rt>
            <w:r>
              <w:rPr>
                <w:rFonts w:ascii="DengXian" w:hAnsi="DengXian"/>
                <w:sz w:val="12"/>
                <w:szCs w:val="12"/>
              </w:rPr>
              <w:t>hǎi</w:t>
            </w:r>
          </w:rt>
          <w:rubyBase>
            <w:r>
              <w:rPr>
                <w:shd w:fill="FFFF00" w:val="clear"/>
              </w:rPr>
              <w:t>海</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gāo</w:t>
            </w:r>
          </w:rt>
          <w:rubyBase>
            <w:r>
              <w:rPr>
                <w:shd w:fill="FFFF00" w:val="clear"/>
              </w:rPr>
              <w:t>高</w:t>
            </w:r>
            <w:r/>
          </w:rubyBase>
        </w:ruby>
      </w:r>
      <w:r/>
      <w:r>
        <w:ruby>
          <w:rubyPr>
            <w:rubyAlign w:val="center"/>
            <w:hps w:val="12"/>
            <w:hpsRaise w:val="24"/>
            <w:hpsBaseText w:val="24"/>
            <w:lid w:val="zh-CN"/>
          </w:rubyPr>
          <w:rt>
            <w:r>
              <w:rPr>
                <w:rFonts w:ascii="DengXian" w:hAnsi="DengXian"/>
                <w:sz w:val="12"/>
                <w:szCs w:val="12"/>
              </w:rPr>
              <w:t>tiě</w:t>
            </w:r>
          </w:rt>
          <w:rubyBase>
            <w:r>
              <w:rPr>
                <w:shd w:fill="FFFF00" w:val="clear"/>
              </w:rPr>
              <w:t>铁</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x</w:t>
            </w:r>
          </w:rt>
          <w:rubyBase>
            <w:r>
              <w:rPr>
                <w:shd w:fill="FFFF00" w:val="clear"/>
              </w:rPr>
              <w:t>西</w:t>
            </w:r>
            <w:r/>
          </w:rubyBase>
        </w:ruby>
      </w:r>
      <w:r/>
      <w:r>
        <w:ruby>
          <w:rubyPr>
            <w:rubyAlign w:val="center"/>
            <w:hps w:val="12"/>
            <w:hpsRaise w:val="24"/>
            <w:hpsBaseText w:val="24"/>
            <w:lid w:val="zh-CN"/>
          </w:rubyPr>
          <w:rt>
            <w:r>
              <w:rPr>
                <w:rFonts w:ascii="DengXian" w:hAnsi="DengXian"/>
                <w:sz w:val="12"/>
                <w:szCs w:val="12"/>
              </w:rPr>
              <w:t>ān</w:t>
            </w:r>
          </w:rt>
          <w:rubyBase>
            <w:r>
              <w:rPr>
                <w:shd w:fill="FFFF00" w:val="clear"/>
              </w:rPr>
              <w:t>安</w:t>
            </w:r>
            <w:r/>
          </w:rubyBase>
        </w:ruby>
      </w:r>
      <w:r>
        <w:rPr>
          <w:shd w:fill="FFFF00" w:val="clear"/>
        </w:rPr>
        <w:t>，</w:t>
      </w:r>
      <w:r/>
      <w:r>
        <w:ruby>
          <w:rubyPr>
            <w:rubyAlign w:val="center"/>
            <w:hps w:val="12"/>
            <w:hpsRaise w:val="24"/>
            <w:hpsBaseText w:val="24"/>
            <w:lid w:val="zh-CN"/>
          </w:rubyPr>
          <w:rt>
            <w:r>
              <w:rPr>
                <w:rFonts w:ascii="DengXian" w:hAnsi="DengXian"/>
                <w:sz w:val="12"/>
                <w:szCs w:val="24"/>
              </w:rPr>
              <w:t>zài</w:t>
            </w:r>
          </w:rt>
          <w:rubyBase>
            <w:r>
              <w:rPr>
                <w:shd w:fill="FFFF00" w:val="clear"/>
              </w:rPr>
              <w:t>在</w:t>
            </w:r>
            <w:r/>
          </w:rubyBase>
        </w:ruby>
      </w:r>
      <w:r/>
      <w:r>
        <w:ruby>
          <w:rubyPr>
            <w:rubyAlign w:val="center"/>
            <w:hps w:val="12"/>
            <w:hpsRaise w:val="24"/>
            <w:hpsBaseText w:val="24"/>
            <w:lid w:val="zh-CN"/>
          </w:rubyPr>
          <w:rt>
            <w:r>
              <w:rPr>
                <w:rFonts w:ascii="DengXian" w:hAnsi="DengXian"/>
                <w:sz w:val="12"/>
                <w:szCs w:val="24"/>
              </w:rPr>
              <w:t>xī</w:t>
            </w:r>
          </w:rt>
          <w:rubyBase>
            <w:r>
              <w:rPr>
                <w:shd w:fill="FFFF00" w:val="clear"/>
              </w:rPr>
              <w:t>西</w:t>
            </w:r>
            <w:r/>
          </w:rubyBase>
        </w:ruby>
      </w:r>
      <w:r/>
      <w:r>
        <w:ruby>
          <w:rubyPr>
            <w:rubyAlign w:val="center"/>
            <w:hps w:val="12"/>
            <w:hpsRaise w:val="24"/>
            <w:hpsBaseText w:val="24"/>
            <w:lid w:val="zh-CN"/>
          </w:rubyPr>
          <w:rt>
            <w:r>
              <w:rPr>
                <w:rFonts w:ascii="DengXian" w:hAnsi="DengXian"/>
                <w:sz w:val="12"/>
                <w:szCs w:val="24"/>
              </w:rPr>
              <w:t>ān</w:t>
            </w:r>
          </w:rt>
          <w:rubyBase>
            <w:r>
              <w:rPr>
                <w:shd w:fill="FFFF00" w:val="clear"/>
              </w:rPr>
              <w:t>安</w:t>
            </w:r>
            <w:r/>
          </w:rubyBase>
        </w:ruby>
      </w:r>
      <w:r/>
      <w:r>
        <w:ruby>
          <w:rubyPr>
            <w:rubyAlign w:val="center"/>
            <w:hps w:val="12"/>
            <w:hpsRaise w:val="24"/>
            <w:hpsBaseText w:val="24"/>
            <w:lid w:val="zh-CN"/>
          </w:rubyPr>
          <w:rt>
            <w:r>
              <w:rPr>
                <w:rFonts w:ascii="DengXian" w:hAnsi="DengXian"/>
                <w:sz w:val="12"/>
                <w:szCs w:val="24"/>
              </w:rPr>
              <w:t>guò</w:t>
            </w:r>
          </w:rt>
          <w:rubyBase>
            <w:r>
              <w:rPr>
                <w:shd w:fill="FFFF00" w:val="clear"/>
              </w:rPr>
              <w:t>过</w:t>
            </w:r>
            <w:r/>
          </w:rubyBase>
        </w:ruby>
      </w:r>
      <w:r/>
      <w:r>
        <w:ruby>
          <w:rubyPr>
            <w:rubyAlign w:val="center"/>
            <w:hps w:val="12"/>
            <w:hpsRaise w:val="24"/>
            <w:hpsBaseText w:val="24"/>
            <w:lid w:val="zh-CN"/>
          </w:rubyPr>
          <w:rt>
            <w:r>
              <w:rPr>
                <w:rFonts w:ascii="DengXian" w:hAnsi="DengXian"/>
                <w:sz w:val="12"/>
                <w:szCs w:val="24"/>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24"/>
              </w:rPr>
              <w:t>liǎng</w:t>
            </w:r>
          </w:rt>
          <w:rubyBase>
            <w:r>
              <w:rPr>
                <w:shd w:fill="FFFF00" w:val="clear"/>
              </w:rPr>
              <w:t>两</w:t>
            </w:r>
            <w:r/>
          </w:rubyBase>
        </w:ruby>
      </w:r>
      <w:r/>
      <w:r>
        <w:ruby>
          <w:rubyPr>
            <w:rubyAlign w:val="center"/>
            <w:hps w:val="12"/>
            <w:hpsRaise w:val="24"/>
            <w:hpsBaseText w:val="24"/>
            <w:lid w:val="zh-CN"/>
          </w:rubyPr>
          <w:rt>
            <w:r>
              <w:rPr>
                <w:rFonts w:ascii="DengXian" w:hAnsi="DengXian"/>
                <w:sz w:val="12"/>
                <w:szCs w:val="24"/>
              </w:rPr>
              <w:t>yè</w:t>
            </w:r>
          </w:rt>
          <w:rubyBase>
            <w:r>
              <w:rPr>
                <w:shd w:fill="FFFF00" w:val="clear"/>
              </w:rPr>
              <w:t>夜</w:t>
            </w:r>
            <w:r/>
          </w:rubyBase>
        </w:ruby>
      </w:r>
      <w:r>
        <w:rPr>
          <w:shd w:fill="FFFF00" w:val="clear"/>
        </w:rPr>
        <w:t>，</w:t>
      </w:r>
    </w:p>
    <w:p>
      <w:pPr>
        <w:pStyle w:val="Normal"/>
        <w:rPr/>
      </w:pPr>
      <w:r/>
      <w:r>
        <w:ruby>
          <w:rubyPr>
            <w:rubyAlign w:val="center"/>
            <w:hps w:val="12"/>
            <w:hpsRaise w:val="24"/>
            <w:hpsBaseText w:val="24"/>
            <w:lid w:val="en-GB"/>
          </w:rubyPr>
          <w:rt>
            <w:r>
              <w:rPr>
                <w:rFonts w:ascii="DengXian" w:hAnsi="DengXian"/>
                <w:sz w:val="12"/>
                <w:szCs w:val="12"/>
              </w:rPr>
              <w:t>wǒ</w:t>
            </w:r>
          </w:rt>
          <w:rubyBase>
            <w:r/>
          </w:rubyBase>
        </w:ruby>
      </w:r>
      <w:r>
        <w:rPr/>
      </w:r>
    </w:p>
    <w:p>
      <w:pPr>
        <w:pStyle w:val="Normal"/>
        <w:rPr/>
      </w:pP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cān</w:t>
            </w:r>
          </w:rt>
          <w:rubyBase>
            <w:r>
              <w:rPr>
                <w:shd w:fill="FFFF00" w:val="clear"/>
              </w:rPr>
              <w:t>参</w:t>
            </w:r>
            <w:r/>
          </w:rubyBase>
        </w:ruby>
      </w:r>
      <w:r/>
      <w:r>
        <w:ruby>
          <w:rubyPr>
            <w:rubyAlign w:val="center"/>
            <w:hps w:val="12"/>
            <w:hpsRaise w:val="24"/>
            <w:hpsBaseText w:val="24"/>
            <w:lid w:val="zh-CN"/>
          </w:rubyPr>
          <w:rt>
            <w:r>
              <w:rPr>
                <w:rFonts w:ascii="DengXian" w:hAnsi="DengXian"/>
                <w:sz w:val="12"/>
                <w:szCs w:val="12"/>
              </w:rPr>
              <w:t>guān</w:t>
            </w:r>
          </w:rt>
          <w:rubyBase>
            <w:r>
              <w:rPr>
                <w:shd w:fill="FFFF00" w:val="clear"/>
              </w:rPr>
              <w:t>观</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bīng</w:t>
            </w:r>
          </w:rt>
          <w:rubyBase>
            <w:r>
              <w:rPr>
                <w:shd w:fill="FFFF00" w:val="clear"/>
              </w:rPr>
              <w:t>兵</w:t>
            </w:r>
            <w:r/>
          </w:rubyBase>
        </w:ruby>
      </w:r>
      <w:r/>
      <w:r>
        <w:ruby>
          <w:rubyPr>
            <w:rubyAlign w:val="center"/>
            <w:hps w:val="12"/>
            <w:hpsRaise w:val="24"/>
            <w:hpsBaseText w:val="24"/>
            <w:lid w:val="zh-CN"/>
          </w:rubyPr>
          <w:rt>
            <w:r>
              <w:rPr>
                <w:rFonts w:ascii="DengXian" w:hAnsi="DengXian"/>
                <w:sz w:val="12"/>
                <w:szCs w:val="12"/>
              </w:rPr>
              <w:t>mǎ</w:t>
            </w:r>
          </w:rt>
          <w:rubyBase>
            <w:r>
              <w:rPr>
                <w:shd w:fill="FFFF00" w:val="clear"/>
              </w:rPr>
              <w:t>马</w:t>
            </w:r>
            <w:r/>
          </w:rubyBase>
        </w:ruby>
      </w:r>
      <w:r/>
      <w:r>
        <w:ruby>
          <w:rubyPr>
            <w:rubyAlign w:val="center"/>
            <w:hps w:val="12"/>
            <w:hpsRaise w:val="24"/>
            <w:hpsBaseText w:val="24"/>
            <w:lid w:val="zh-CN"/>
          </w:rubyPr>
          <w:rt>
            <w:r>
              <w:rPr>
                <w:rFonts w:ascii="DengXian" w:hAnsi="DengXian"/>
                <w:sz w:val="12"/>
                <w:szCs w:val="12"/>
              </w:rPr>
              <w:t>yǒng</w:t>
            </w:r>
          </w:rt>
          <w:rubyBase>
            <w:r>
              <w:rPr>
                <w:shd w:fill="FFFF00" w:val="clear"/>
              </w:rPr>
              <w:t>俑</w:t>
            </w:r>
            <w:r/>
          </w:rubyBase>
        </w:ruby>
      </w:r>
      <w:r>
        <w:rPr>
          <w:shd w:fill="FFFF00" w:val="clear"/>
        </w:rPr>
        <w:t>、</w:t>
      </w:r>
      <w:r/>
      <w:r>
        <w:ruby>
          <w:rubyPr>
            <w:rubyAlign w:val="center"/>
            <w:hps w:val="12"/>
            <w:hpsRaise w:val="24"/>
            <w:hpsBaseText w:val="24"/>
            <w:lid w:val="zh-CN"/>
          </w:rubyPr>
          <w:rt>
            <w:r>
              <w:rPr>
                <w:rFonts w:ascii="DengXian" w:hAnsi="DengXian"/>
                <w:sz w:val="12"/>
                <w:szCs w:val="12"/>
              </w:rPr>
              <w:t>dà</w:t>
            </w:r>
          </w:rt>
          <w:rubyBase>
            <w:r>
              <w:rPr>
                <w:shd w:fill="FFFF00" w:val="clear"/>
              </w:rPr>
              <w:t>大</w:t>
            </w:r>
            <w:r/>
          </w:rubyBase>
        </w:ruby>
      </w:r>
      <w:r/>
      <w:r>
        <w:ruby>
          <w:rubyPr>
            <w:rubyAlign w:val="center"/>
            <w:hps w:val="12"/>
            <w:hpsRaise w:val="24"/>
            <w:hpsBaseText w:val="24"/>
            <w:lid w:val="zh-CN"/>
          </w:rubyPr>
          <w:rt>
            <w:r>
              <w:rPr>
                <w:rFonts w:ascii="DengXian" w:hAnsi="DengXian"/>
                <w:sz w:val="12"/>
                <w:szCs w:val="12"/>
              </w:rPr>
              <w:t>yàn</w:t>
            </w:r>
          </w:rt>
          <w:rubyBase>
            <w:r>
              <w:rPr>
                <w:shd w:fill="FFFF00" w:val="clear"/>
              </w:rPr>
              <w:t>雁</w:t>
            </w:r>
            <w:r/>
          </w:rubyBase>
        </w:ruby>
      </w:r>
      <w:r/>
      <w:r>
        <w:ruby>
          <w:rubyPr>
            <w:rubyAlign w:val="center"/>
            <w:hps w:val="12"/>
            <w:hpsRaise w:val="24"/>
            <w:hpsBaseText w:val="24"/>
            <w:lid w:val="zh-CN"/>
          </w:rubyPr>
          <w:rt>
            <w:r>
              <w:rPr>
                <w:rFonts w:ascii="DengXian" w:hAnsi="DengXian"/>
                <w:sz w:val="12"/>
                <w:szCs w:val="12"/>
              </w:rPr>
              <w:t>tǎ</w:t>
            </w:r>
          </w:rt>
          <w:rubyBase>
            <w:r>
              <w:rPr>
                <w:shd w:fill="FFFF00" w:val="clear"/>
              </w:rPr>
              <w:t>塔</w:t>
            </w:r>
            <w:r/>
          </w:rubyBase>
        </w:ruby>
      </w:r>
      <w:r/>
      <w:r>
        <w:ruby>
          <w:rubyPr>
            <w:rubyAlign w:val="center"/>
            <w:hps w:val="12"/>
            <w:hpsRaise w:val="24"/>
            <w:hpsBaseText w:val="24"/>
            <w:lid w:val="zh-CN"/>
          </w:rubyPr>
          <w:rt>
            <w:r>
              <w:rPr>
                <w:rFonts w:ascii="DengXian" w:hAnsi="DengXian"/>
                <w:sz w:val="12"/>
                <w:szCs w:val="12"/>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12"/>
              </w:rPr>
              <w:t>gǔ</w:t>
            </w:r>
          </w:rt>
          <w:rubyBase>
            <w:r>
              <w:rPr>
                <w:shd w:fill="FFFF00" w:val="clear"/>
              </w:rPr>
              <w:t>古</w:t>
            </w:r>
            <w:r/>
          </w:rubyBase>
        </w:ruby>
      </w:r>
      <w:r/>
      <w:r>
        <w:ruby>
          <w:rubyPr>
            <w:rubyAlign w:val="center"/>
            <w:hps w:val="12"/>
            <w:hpsRaise w:val="24"/>
            <w:hpsBaseText w:val="24"/>
            <w:lid w:val="zh-CN"/>
          </w:rubyPr>
          <w:rt>
            <w:r>
              <w:rPr>
                <w:rFonts w:ascii="DengXian" w:hAnsi="DengXian"/>
                <w:sz w:val="12"/>
                <w:szCs w:val="12"/>
              </w:rPr>
              <w:t>chéng</w:t>
            </w:r>
          </w:rt>
          <w:rubyBase>
            <w:r>
              <w:rPr>
                <w:shd w:fill="FFFF00" w:val="clear"/>
              </w:rPr>
              <w:t>城</w:t>
            </w:r>
            <w:r/>
          </w:rubyBase>
        </w:ruby>
      </w:r>
      <w:r/>
      <w:r>
        <w:ruby>
          <w:rubyPr>
            <w:rubyAlign w:val="center"/>
            <w:hps w:val="12"/>
            <w:hpsRaise w:val="24"/>
            <w:hpsBaseText w:val="24"/>
            <w:lid w:val="zh-CN"/>
          </w:rubyPr>
          <w:rt>
            <w:r>
              <w:rPr>
                <w:rFonts w:ascii="DengXian" w:hAnsi="DengXian"/>
                <w:sz w:val="12"/>
                <w:szCs w:val="12"/>
              </w:rPr>
              <w:t>qiáng</w:t>
            </w:r>
          </w:rt>
          <w:rubyBase>
            <w:r>
              <w:rPr>
                <w:shd w:fill="FFFF00" w:val="clear"/>
              </w:rPr>
              <w:t>墙</w:t>
            </w:r>
            <w:r/>
          </w:rubyBase>
        </w:ruby>
      </w:r>
      <w:r>
        <w:rPr/>
        <w:t>。</w:t>
      </w:r>
      <w:r/>
      <w:r>
        <w:ruby>
          <w:rubyPr>
            <w:rubyAlign w:val="center"/>
            <w:hps w:val="12"/>
            <w:hpsRaise w:val="24"/>
            <w:hpsBaseText w:val="24"/>
            <w:lid w:val="zh-CN"/>
          </w:rubyPr>
          <w:rt>
            <w:r>
              <w:rPr>
                <w:rFonts w:ascii="DengXian" w:hAnsi="DengXian"/>
                <w:sz w:val="12"/>
                <w:szCs w:val="12"/>
              </w:rPr>
              <w:t>wǒ</w:t>
            </w:r>
          </w:rt>
          <w:rubyBase>
            <w:r>
              <w:rPr>
                <w:shd w:fill="FFFF00" w:val="clear"/>
              </w:rPr>
              <w:t>我</w:t>
            </w:r>
            <w:r/>
          </w:rubyBase>
        </w:ruby>
      </w:r>
      <w:r/>
      <w:r>
        <w:ruby>
          <w:rubyPr>
            <w:rubyAlign w:val="center"/>
            <w:hps w:val="12"/>
            <w:hpsRaise w:val="24"/>
            <w:hpsBaseText w:val="24"/>
            <w:lid w:val="zh-CN"/>
          </w:rubyPr>
          <w:rt>
            <w:r>
              <w:rPr>
                <w:rFonts w:ascii="DengXian" w:hAnsi="DengXian"/>
                <w:sz w:val="12"/>
                <w:szCs w:val="12"/>
              </w:rPr>
              <w:t>men</w:t>
            </w:r>
          </w:rt>
          <w:rubyBase>
            <w:r>
              <w:rPr>
                <w:shd w:fill="FFFF00" w:val="clear"/>
              </w:rPr>
              <w:t>们</w:t>
            </w:r>
            <w:r/>
          </w:rubyBase>
        </w:ruby>
      </w:r>
      <w:r/>
      <w:r>
        <w:ruby>
          <w:rubyPr>
            <w:rubyAlign w:val="center"/>
            <w:hps w:val="12"/>
            <w:hpsRaise w:val="24"/>
            <w:hpsBaseText w:val="24"/>
            <w:lid w:val="zh-CN"/>
          </w:rubyPr>
          <w:rt>
            <w:r>
              <w:rPr>
                <w:rFonts w:ascii="DengXian" w:hAnsi="DengXian"/>
                <w:sz w:val="12"/>
                <w:szCs w:val="12"/>
              </w:rPr>
              <w:t>hái</w:t>
            </w:r>
          </w:rt>
          <w:rubyBase>
            <w:r>
              <w:rPr>
                <w:shd w:fill="FFFF00" w:val="clear"/>
              </w:rPr>
              <w:t>还</w:t>
            </w:r>
            <w:r/>
          </w:rubyBase>
        </w:ruby>
      </w:r>
      <w:r/>
      <w:r>
        <w:ruby>
          <w:rubyPr>
            <w:rubyAlign w:val="center"/>
            <w:hps w:val="12"/>
            <w:hpsRaise w:val="24"/>
            <w:hpsBaseText w:val="24"/>
            <w:lid w:val="zh-CN"/>
          </w:rubyPr>
          <w:rt>
            <w:r>
              <w:rPr>
                <w:rFonts w:ascii="DengXian" w:hAnsi="DengXian"/>
                <w:sz w:val="12"/>
                <w:szCs w:val="12"/>
              </w:rPr>
              <w:t>zuò</w:t>
            </w:r>
          </w:rt>
          <w:rubyBase>
            <w:r>
              <w:rPr>
                <w:shd w:fill="FFFF00" w:val="clear"/>
              </w:rPr>
              <w:t>坐</w:t>
            </w:r>
            <w:r/>
          </w:rubyBase>
        </w:ruby>
      </w:r>
      <w:r/>
      <w:r>
        <w:ruby>
          <w:rubyPr>
            <w:rubyAlign w:val="center"/>
            <w:hps w:val="12"/>
            <w:hpsRaise w:val="24"/>
            <w:hpsBaseText w:val="24"/>
            <w:lid w:val="zh-CN"/>
          </w:rubyPr>
          <w:rt>
            <w:r>
              <w:rPr>
                <w:rFonts w:ascii="DengXian" w:hAnsi="DengXian"/>
                <w:sz w:val="12"/>
                <w:szCs w:val="12"/>
              </w:rPr>
              <w:t>fēi</w:t>
            </w:r>
          </w:rt>
          <w:rubyBase>
            <w:r>
              <w:rPr>
                <w:shd w:fill="FFFF00" w:val="clear"/>
              </w:rPr>
              <w:t>飞</w:t>
            </w:r>
            <w:r/>
          </w:rubyBase>
        </w:ruby>
      </w:r>
      <w:r/>
      <w:r>
        <w:ruby>
          <w:rubyPr>
            <w:rubyAlign w:val="center"/>
            <w:hps w:val="12"/>
            <w:hpsRaise w:val="24"/>
            <w:hpsBaseText w:val="24"/>
            <w:lid w:val="zh-CN"/>
          </w:rubyPr>
          <w:rt>
            <w:r>
              <w:rPr>
                <w:rFonts w:ascii="DengXian" w:hAnsi="DengXian"/>
                <w:sz w:val="12"/>
                <w:szCs w:val="12"/>
              </w:rPr>
              <w:t>jī</w:t>
            </w:r>
          </w:rt>
          <w:rubyBase>
            <w:r>
              <w:rPr>
                <w:shd w:fill="FFFF00" w:val="clear"/>
              </w:rPr>
              <w:t>机</w:t>
            </w:r>
            <w:r/>
          </w:rubyBase>
        </w:ruby>
      </w:r>
      <w:r/>
      <w:r>
        <w:ruby>
          <w:rubyPr>
            <w:rubyAlign w:val="center"/>
            <w:hps w:val="12"/>
            <w:hpsRaise w:val="24"/>
            <w:hpsBaseText w:val="24"/>
            <w:lid w:val="zh-CN"/>
          </w:rubyPr>
          <w:rt>
            <w:r>
              <w:rPr>
                <w:rFonts w:ascii="DengXian" w:hAnsi="DengXian"/>
                <w:sz w:val="12"/>
                <w:szCs w:val="12"/>
              </w:rPr>
              <w:t>dào</w:t>
            </w:r>
          </w:rt>
          <w:rubyBase>
            <w:r>
              <w:rPr>
                <w:shd w:fill="FFFF00" w:val="clear"/>
              </w:rPr>
              <w:t>到</w:t>
            </w:r>
            <w:r/>
          </w:rubyBase>
        </w:ruby>
      </w:r>
      <w:r/>
      <w:r>
        <w:ruby>
          <w:rubyPr>
            <w:rubyAlign w:val="center"/>
            <w:hps w:val="12"/>
            <w:hpsRaise w:val="24"/>
            <w:hpsBaseText w:val="24"/>
            <w:lid w:val="zh-CN"/>
          </w:rubyPr>
          <w:rt>
            <w:r>
              <w:rPr>
                <w:rFonts w:ascii="DengXian" w:hAnsi="DengXian"/>
                <w:sz w:val="12"/>
                <w:szCs w:val="12"/>
              </w:rPr>
              <w:t>le</w:t>
            </w:r>
          </w:rt>
          <w:rubyBase>
            <w:r>
              <w:rPr>
                <w:shd w:fill="FFFF00" w:val="clear"/>
              </w:rPr>
              <w:t>了</w:t>
            </w:r>
            <w:r/>
          </w:rubyBase>
        </w:ruby>
      </w:r>
      <w:r/>
      <w:r>
        <w:ruby>
          <w:rubyPr>
            <w:rubyAlign w:val="center"/>
            <w:hps w:val="12"/>
            <w:hpsRaise w:val="24"/>
            <w:hpsBaseText w:val="24"/>
            <w:lid w:val="zh-CN"/>
          </w:rubyPr>
          <w:rt>
            <w:r>
              <w:rPr>
                <w:rFonts w:ascii="DengXian" w:hAnsi="DengXian"/>
                <w:sz w:val="12"/>
                <w:szCs w:val="12"/>
              </w:rPr>
              <w:t>guì</w:t>
            </w:r>
          </w:rt>
          <w:rubyBase>
            <w:r>
              <w:rPr>
                <w:shd w:fill="FFFF00" w:val="clear"/>
              </w:rPr>
              <w:t>桂</w:t>
            </w:r>
            <w:r/>
          </w:rubyBase>
        </w:ruby>
      </w:r>
      <w:r/>
      <w:r>
        <w:ruby>
          <w:rubyPr>
            <w:rubyAlign w:val="center"/>
            <w:hps w:val="12"/>
            <w:hpsRaise w:val="24"/>
            <w:hpsBaseText w:val="24"/>
            <w:lid w:val="zh-CN"/>
          </w:rubyPr>
          <w:rt>
            <w:r>
              <w:rPr>
                <w:rFonts w:ascii="DengXian" w:hAnsi="DengXian"/>
                <w:sz w:val="12"/>
                <w:szCs w:val="12"/>
              </w:rPr>
              <w:t>lín</w:t>
            </w:r>
          </w:rt>
          <w:rubyBase>
            <w:r>
              <w:rPr>
                <w:shd w:fill="FFFF00" w:val="clear"/>
              </w:rPr>
              <w:t>林</w:t>
            </w:r>
            <w:r/>
          </w:rubyBase>
        </w:ruby>
      </w:r>
      <w:r>
        <w:rPr/>
        <w:t>，</w:t>
      </w:r>
      <w:r/>
      <w:r>
        <w:ruby>
          <w:rubyPr>
            <w:rubyAlign w:val="distributeSpace"/>
            <w:hps w:val="12"/>
            <w:hpsRaise w:val="24"/>
            <w:hpsBaseText w:val="24"/>
            <w:lid w:val="zh-CN"/>
          </w:rubyPr>
          <w:rt>
            <w:r>
              <w:rPr>
                <w:rFonts w:ascii="DengXian" w:hAnsi="DengXian"/>
                <w:sz w:val="12"/>
                <w:szCs w:val="12"/>
              </w:rPr>
              <w:t>zàiguìlínguòleliǎngyè</w:t>
            </w:r>
          </w:rt>
          <w:rubyBase>
            <w:r>
              <w:rPr>
                <w:shd w:fill="FFFF00" w:val="clear"/>
              </w:rPr>
              <w:t>在桂林过了两夜</w:t>
            </w:r>
            <w:r/>
          </w:rubyBase>
        </w:ruby>
      </w:r>
      <w:r>
        <w:rPr/>
        <w:t>，</w:t>
      </w:r>
      <w:r/>
      <w:r>
        <w:ruby>
          <w:rubyPr>
            <w:rubyAlign w:val="center"/>
            <w:hps w:val="12"/>
            <w:hpsRaise w:val="24"/>
            <w:hpsBaseText w:val="24"/>
            <w:lid w:val="zh-CN"/>
          </w:rubyPr>
          <w:rt>
            <w:r>
              <w:rPr>
                <w:rFonts w:ascii="DengXian" w:hAnsi="DengXian"/>
                <w:sz w:val="12"/>
                <w:szCs w:val="12"/>
              </w:rPr>
              <w:t>guì</w:t>
            </w:r>
          </w:rt>
          <w:rubyBase>
            <w:r>
              <w:rPr/>
              <w:t>桂</w:t>
            </w:r>
            <w:r/>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de</w:t>
            </w:r>
          </w:rt>
          <w:rubyBase>
            <w:r>
              <w:rPr/>
              <w:t>的</w:t>
            </w:r>
            <w:r/>
          </w:rubyBase>
        </w:ruby>
      </w:r>
      <w:r/>
      <w:r>
        <w:ruby>
          <w:rubyPr>
            <w:rubyAlign w:val="center"/>
            <w:hps w:val="12"/>
            <w:hpsRaise w:val="24"/>
            <w:hpsBaseText w:val="24"/>
            <w:lid w:val="zh-CN"/>
          </w:rubyPr>
          <w:rt>
            <w:r>
              <w:rPr>
                <w:rFonts w:ascii="DengXian" w:hAnsi="DengXian"/>
                <w:sz w:val="12"/>
                <w:szCs w:val="12"/>
              </w:rPr>
              <w:t>fēng</w:t>
            </w:r>
          </w:rt>
          <w:rubyBase>
            <w:r>
              <w:rPr/>
              <w:t>风</w:t>
            </w:r>
            <w:r/>
          </w:rubyBase>
        </w:ruby>
      </w:r>
      <w:r/>
      <w:r>
        <w:ruby>
          <w:rubyPr>
            <w:rubyAlign w:val="center"/>
            <w:hps w:val="12"/>
            <w:hpsRaise w:val="24"/>
            <w:hpsBaseText w:val="24"/>
            <w:lid w:val="zh-CN"/>
          </w:rubyPr>
          <w:rt>
            <w:r>
              <w:rPr>
                <w:rFonts w:ascii="DengXian" w:hAnsi="DengXian"/>
                <w:sz w:val="12"/>
                <w:szCs w:val="12"/>
              </w:rPr>
              <w:t>jǐng</w:t>
            </w:r>
          </w:rt>
          <w:rubyBase>
            <w:r>
              <w:rPr/>
              <w:t>景</w:t>
            </w:r>
            <w:r/>
          </w:rubyBase>
        </w:ruby>
      </w:r>
      <w:r/>
      <w:r>
        <w:ruby>
          <w:rubyPr>
            <w:rubyAlign w:val="center"/>
            <w:hps w:val="12"/>
            <w:hpsRaise w:val="24"/>
            <w:hpsBaseText w:val="24"/>
            <w:lid w:val="zh-CN"/>
          </w:rubyPr>
          <w:rt>
            <w:r>
              <w:rPr>
                <w:rFonts w:ascii="DengXian" w:hAnsi="DengXian"/>
                <w:sz w:val="12"/>
                <w:szCs w:val="12"/>
              </w:rPr>
              <w:t>tè</w:t>
            </w:r>
          </w:rt>
          <w:rubyBase>
            <w:r>
              <w:rPr/>
              <w:t>特</w:t>
            </w:r>
            <w:r/>
          </w:rubyBase>
        </w:ruby>
      </w:r>
      <w:r/>
      <w:r>
        <w:ruby>
          <w:rubyPr>
            <w:rubyAlign w:val="center"/>
            <w:hps w:val="12"/>
            <w:hpsRaise w:val="24"/>
            <w:hpsBaseText w:val="24"/>
            <w:lid w:val="zh-CN"/>
          </w:rubyPr>
          <w:rt>
            <w:r>
              <w:rPr>
                <w:rFonts w:ascii="DengXian" w:hAnsi="DengXian"/>
                <w:sz w:val="12"/>
                <w:szCs w:val="12"/>
              </w:rPr>
              <w:t>bié</w:t>
            </w:r>
          </w:rt>
          <w:rubyBase>
            <w:r>
              <w:rPr/>
              <w:t>别</w:t>
            </w:r>
            <w:r/>
          </w:rubyBase>
        </w:ruby>
      </w:r>
      <w:r/>
      <w:r>
        <w:ruby>
          <w:rubyPr>
            <w:rubyAlign w:val="center"/>
            <w:hps w:val="12"/>
            <w:hpsRaise w:val="24"/>
            <w:hpsBaseText w:val="24"/>
            <w:lid w:val="zh-CN"/>
          </w:rubyPr>
          <w:rt>
            <w:r>
              <w:rPr>
                <w:rFonts w:ascii="DengXian" w:hAnsi="DengXian"/>
                <w:sz w:val="12"/>
                <w:szCs w:val="12"/>
              </w:rPr>
              <w:t>piào</w:t>
            </w:r>
          </w:rt>
          <w:rubyBase>
            <w:r>
              <w:rPr/>
              <w:t>漂</w:t>
            </w:r>
            <w:r/>
          </w:rubyBase>
        </w:ruby>
      </w:r>
      <w:r/>
      <w:r>
        <w:ruby>
          <w:rubyPr>
            <w:rubyAlign w:val="center"/>
            <w:hps w:val="12"/>
            <w:hpsRaise w:val="24"/>
            <w:hpsBaseText w:val="24"/>
            <w:lid w:val="zh-CN"/>
          </w:rubyPr>
          <w:rt>
            <w:r>
              <w:rPr>
                <w:rFonts w:ascii="DengXian" w:hAnsi="DengXian"/>
                <w:sz w:val="12"/>
                <w:szCs w:val="12"/>
              </w:rPr>
              <w:t>liang</w:t>
            </w:r>
          </w:rt>
          <w:rubyBase>
            <w:r>
              <w:rPr/>
              <w:t>亮</w:t>
            </w:r>
            <w:del w:id="19" w:author="Unknown Author" w:date="2022-11-07T20:25:10Z">
              <w:r/>
            </w:del>
          </w:rubyBase>
        </w:ruby>
      </w:r>
      <w:r>
        <w:rPr/>
        <w:t>，</w:t>
      </w:r>
      <w:del w:id="20" w:author="Unknown Author" w:date="2022-11-07T20:25:10Z">
        <w:r/>
      </w:del>
      <w:r>
        <w:ruby>
          <w:rubyPr>
            <w:rubyAlign w:val="distributeSpace"/>
            <w:hps w:val="12"/>
            <w:hpsRaise w:val="24"/>
            <w:hpsBaseText w:val="24"/>
            <w:lid w:val="zh-CN"/>
          </w:rubyPr>
          <w:rt>
            <w:r>
              <w:rPr>
                <w:rFonts w:ascii="DengXian" w:hAnsi="DengXian"/>
                <w:sz w:val="12"/>
                <w:szCs w:val="12"/>
              </w:rPr>
              <w:t>zhōngguó</w:t>
            </w:r>
          </w:rt>
          <w:rubyBase>
            <w:r>
              <w:rPr/>
              <w:t>中国</w:t>
            </w:r>
            <w:del w:id="21" w:author="Unknown Author" w:date="2022-11-07T20:25:10Z">
              <w:r/>
            </w:del>
          </w:rubyBase>
        </w:ruby>
      </w:r>
      <w:r>
        <w:rPr/>
        <w:t>【</w:t>
      </w:r>
      <w:del w:id="22" w:author="Unknown Author" w:date="2022-11-07T20:25:10Z">
        <w:r>
          <w:rPr/>
          <w:delText>1</w:delText>
        </w:r>
      </w:del>
      <w:del w:id="23" w:author="Unknown Author" w:date="2022-11-07T20:25:10Z">
        <w:r>
          <w:rPr/>
          <w:delText>：</w:delText>
        </w:r>
      </w:del>
      <w:del w:id="24" w:author="Unknown Author" w:date="2022-11-07T20:25:10Z">
        <w:r>
          <w:rPr/>
          <w:delText>30</w:delText>
        </w:r>
      </w:del>
      <w:del w:id="25" w:author="Unknown Author" w:date="2022-11-07T20:25:10Z">
        <w:r>
          <w:rPr/>
          <w:delText>】</w:delText>
        </w:r>
      </w:del>
      <w:del w:id="26" w:author="Unknown Author" w:date="2022-11-07T20:25:10Z">
        <w:r/>
      </w:del>
      <w:r>
        <w:ruby>
          <w:rubyPr>
            <w:rubyAlign w:val="center"/>
            <w:hps w:val="12"/>
            <w:hpsRaise w:val="24"/>
            <w:hpsBaseText w:val="24"/>
            <w:lid w:val="zh-CN"/>
          </w:rubyPr>
          <w:rt>
            <w:r>
              <w:rPr>
                <w:rFonts w:ascii="Calibri" w:hAnsi="Calibri"/>
                <w:sz w:val="12"/>
                <w:szCs w:val="24"/>
              </w:rPr>
              <w:t>yǒu</w:t>
            </w:r>
          </w:rt>
          <w:rubyBase>
            <w:r>
              <w:rPr/>
              <w:t>有</w:t>
            </w:r>
            <w:del w:id="27" w:author="Unknown Author" w:date="2022-11-07T20:25:10Z">
              <w:r/>
            </w:del>
          </w:rubyBase>
        </w:ruby>
      </w:r>
      <w:r/>
      <w:r>
        <w:ruby>
          <w:rubyPr>
            <w:rubyAlign w:val="center"/>
            <w:hps w:val="12"/>
            <w:hpsRaise w:val="24"/>
            <w:hpsBaseText w:val="24"/>
            <w:lid w:val="zh-CN"/>
          </w:rubyPr>
          <w:rt>
            <w:r>
              <w:rPr>
                <w:rFonts w:ascii="DengXian" w:hAnsi="DengXian"/>
                <w:sz w:val="12"/>
                <w:szCs w:val="12"/>
              </w:rPr>
              <w:t>jù</w:t>
            </w:r>
          </w:rt>
          <w:rubyBase>
            <w:r>
              <w:rPr/>
              <w:t>句</w:t>
            </w:r>
            <w:del w:id="28" w:author="Unknown Author" w:date="2022-11-07T20:25:10Z">
              <w:r/>
            </w:del>
          </w:rubyBase>
        </w:ruby>
      </w:r>
      <w:r/>
      <w:r>
        <w:ruby>
          <w:rubyPr>
            <w:rubyAlign w:val="center"/>
            <w:hps w:val="12"/>
            <w:hpsRaise w:val="24"/>
            <w:hpsBaseText w:val="24"/>
            <w:lid w:val="zh-CN"/>
          </w:rubyPr>
          <w:rt>
            <w:r>
              <w:rPr>
                <w:rFonts w:ascii="DengXian" w:hAnsi="DengXian"/>
                <w:sz w:val="12"/>
                <w:szCs w:val="12"/>
              </w:rPr>
              <w:t>sú</w:t>
            </w:r>
          </w:rt>
          <w:rubyBase>
            <w:r>
              <w:rPr/>
              <w:t>俗</w:t>
            </w:r>
            <w:del w:id="29" w:author="Unknown Author" w:date="2022-11-07T20:25:10Z">
              <w:r/>
            </w:del>
          </w:rubyBase>
        </w:ruby>
      </w:r>
      <w:r/>
      <w:r>
        <w:ruby>
          <w:rubyPr>
            <w:rubyAlign w:val="center"/>
            <w:hps w:val="12"/>
            <w:hpsRaise w:val="24"/>
            <w:hpsBaseText w:val="24"/>
            <w:lid w:val="zh-CN"/>
          </w:rubyPr>
          <w:rt>
            <w:r>
              <w:rPr>
                <w:rFonts w:ascii="DengXian" w:hAnsi="DengXian"/>
                <w:sz w:val="12"/>
                <w:szCs w:val="12"/>
              </w:rPr>
              <w:t>yǔ</w:t>
            </w:r>
          </w:rt>
          <w:rubyBase>
            <w:r>
              <w:rPr/>
              <w:t>语</w:t>
            </w:r>
            <w:del w:id="30" w:author="Unknown Author" w:date="2022-11-07T20:25:10Z">
              <w:r/>
            </w:del>
          </w:rubyBase>
        </w:ruby>
      </w:r>
      <w:r>
        <w:rPr/>
        <w:t>“</w:t>
      </w:r>
      <w:del w:id="31" w:author="Unknown Author" w:date="2022-11-07T20:25:10Z">
        <w:r/>
      </w:del>
      <w:r>
        <w:ruby>
          <w:rubyPr>
            <w:rubyAlign w:val="center"/>
            <w:hps w:val="12"/>
            <w:hpsRaise w:val="24"/>
            <w:hpsBaseText w:val="24"/>
            <w:lid w:val="zh-CN"/>
          </w:rubyPr>
          <w:rt>
            <w:r>
              <w:rPr>
                <w:rFonts w:ascii="DengXian" w:hAnsi="DengXian"/>
                <w:sz w:val="12"/>
                <w:szCs w:val="12"/>
              </w:rPr>
              <w:t>guì</w:t>
            </w:r>
          </w:rt>
          <w:rubyBase>
            <w:r>
              <w:rPr/>
              <w:t>桂</w:t>
            </w:r>
            <w:del w:id="32" w:author="Unknown Author" w:date="2022-11-07T20:25:10Z">
              <w:r/>
            </w:del>
          </w:rubyBase>
        </w:ruby>
      </w:r>
      <w:r/>
      <w:r>
        <w:ruby>
          <w:rubyPr>
            <w:rubyAlign w:val="center"/>
            <w:hps w:val="12"/>
            <w:hpsRaise w:val="24"/>
            <w:hpsBaseText w:val="24"/>
            <w:lid w:val="zh-CN"/>
          </w:rubyPr>
          <w:rt>
            <w:r>
              <w:rPr>
                <w:rFonts w:ascii="DengXian" w:hAnsi="DengXian"/>
                <w:sz w:val="12"/>
                <w:szCs w:val="12"/>
              </w:rPr>
              <w:t>lín</w:t>
            </w:r>
          </w:rt>
          <w:rubyBase>
            <w:r>
              <w:rPr/>
              <w:t>林</w:t>
            </w:r>
            <w:del w:id="33" w:author="Unknown Author" w:date="2022-11-07T20:25:10Z">
              <w:r/>
            </w:del>
          </w:rubyBase>
        </w:ruby>
      </w:r>
      <w:r/>
      <w:r>
        <w:ruby>
          <w:rubyPr>
            <w:rubyAlign w:val="center"/>
            <w:hps w:val="12"/>
            <w:hpsRaise w:val="24"/>
            <w:hpsBaseText w:val="24"/>
            <w:lid w:val="zh-CN"/>
          </w:rubyPr>
          <w:rt>
            <w:r>
              <w:rPr>
                <w:rFonts w:ascii="DengXian" w:hAnsi="DengXian"/>
                <w:sz w:val="12"/>
                <w:szCs w:val="12"/>
              </w:rPr>
              <w:t>shān</w:t>
            </w:r>
          </w:rt>
          <w:rubyBase>
            <w:r>
              <w:rPr/>
              <w:t>山</w:t>
            </w:r>
            <w:del w:id="34" w:author="Unknown Author" w:date="2022-11-07T20:25:10Z">
              <w:r/>
            </w:del>
          </w:rubyBase>
        </w:ruby>
      </w:r>
      <w:r/>
      <w:r>
        <w:ruby>
          <w:rubyPr>
            <w:rubyAlign w:val="center"/>
            <w:hps w:val="12"/>
            <w:hpsRaise w:val="24"/>
            <w:hpsBaseText w:val="24"/>
            <w:lid w:val="zh-CN"/>
          </w:rubyPr>
          <w:rt>
            <w:r>
              <w:rPr>
                <w:rFonts w:ascii="DengXian" w:hAnsi="DengXian"/>
                <w:sz w:val="12"/>
                <w:szCs w:val="12"/>
              </w:rPr>
              <w:t>shuǐ</w:t>
            </w:r>
          </w:rt>
          <w:rubyBase>
            <w:r>
              <w:rPr/>
              <w:t>水</w:t>
            </w:r>
            <w:del w:id="35" w:author="Unknown Author" w:date="2022-11-07T20:25:10Z">
              <w:r/>
            </w:del>
          </w:rubyBase>
        </w:ruby>
      </w:r>
      <w:r/>
      <w:r>
        <w:ruby>
          <w:rubyPr>
            <w:rubyAlign w:val="center"/>
            <w:hps w:val="12"/>
            <w:hpsRaise w:val="24"/>
            <w:hpsBaseText w:val="24"/>
            <w:lid w:val="zh-CN"/>
          </w:rubyPr>
          <w:rt>
            <w:r>
              <w:rPr>
                <w:rFonts w:ascii="DengXian" w:hAnsi="DengXian"/>
                <w:sz w:val="12"/>
                <w:szCs w:val="12"/>
              </w:rPr>
              <w:t>jiǎ</w:t>
            </w:r>
          </w:rt>
          <w:rubyBase>
            <w:r>
              <w:rPr/>
              <w:t>甲</w:t>
            </w:r>
            <w:del w:id="36" w:author="Unknown Author" w:date="2022-11-07T20:25:10Z">
              <w:r/>
            </w:del>
          </w:rubyBase>
        </w:ruby>
      </w:r>
      <w:r/>
      <w:r>
        <w:ruby>
          <w:rubyPr>
            <w:rubyAlign w:val="center"/>
            <w:hps w:val="12"/>
            <w:hpsRaise w:val="24"/>
            <w:hpsBaseText w:val="24"/>
            <w:lid w:val="zh-CN"/>
          </w:rubyPr>
          <w:rt>
            <w:r>
              <w:rPr>
                <w:rFonts w:ascii="DengXian" w:hAnsi="DengXian"/>
                <w:sz w:val="12"/>
                <w:szCs w:val="12"/>
              </w:rPr>
              <w:t>tiān</w:t>
            </w:r>
          </w:rt>
          <w:rubyBase>
            <w:r>
              <w:rPr/>
              <w:t>天</w:t>
            </w:r>
            <w:del w:id="37" w:author="Unknown Author" w:date="2022-11-07T20:25:10Z">
              <w:r/>
            </w:del>
          </w:rubyBase>
        </w:ruby>
      </w:r>
      <w:r/>
      <w:r>
        <w:ruby>
          <w:rubyPr>
            <w:rubyAlign w:val="center"/>
            <w:hps w:val="12"/>
            <w:hpsRaise w:val="24"/>
            <w:hpsBaseText w:val="24"/>
            <w:lid w:val="zh-CN"/>
          </w:rubyPr>
          <w:rt>
            <w:r>
              <w:rPr>
                <w:rFonts w:ascii="DengXian" w:hAnsi="DengXian"/>
                <w:sz w:val="12"/>
                <w:szCs w:val="12"/>
              </w:rPr>
              <w:t>xià</w:t>
            </w:r>
          </w:rt>
          <w:rubyBase>
            <w:r>
              <w:rPr/>
              <w:t>下</w:t>
            </w:r>
            <w:del w:id="38" w:author="Unknown Author" w:date="2022-11-07T20:25:10Z">
              <w:r/>
            </w:del>
          </w:rubyBase>
        </w:ruby>
      </w:r>
      <w:r>
        <w:rPr/>
        <w:t>“</w:t>
      </w:r>
      <w:r>
        <w:rPr/>
        <w:t>。</w:t>
      </w:r>
    </w:p>
    <w:p>
      <w:pPr>
        <w:pStyle w:val="Normal"/>
        <w:rPr/>
      </w:pPr>
      <w:r/>
      <w:r>
        <w:ruby>
          <w:rubyPr>
            <w:rubyAlign w:val="distributeSpace"/>
            <w:hps w:val="12"/>
            <w:hpsRaise w:val="24"/>
            <w:hpsBaseText w:val="24"/>
            <w:lid w:val="en-GB"/>
          </w:rubyPr>
          <w:rt>
            <w:r>
              <w:rPr>
                <w:rFonts w:ascii="DengXian" w:hAnsi="DengXian"/>
                <w:sz w:val="12"/>
                <w:szCs w:val="12"/>
              </w:rPr>
              <w:t>zuìhòu</w:t>
            </w:r>
          </w:rt>
          <w:rubyBase>
            <w:r/>
          </w:rubyBase>
        </w:ruby>
      </w:r>
      <w:r>
        <w:rPr/>
      </w:r>
    </w:p>
    <w:p>
      <w:pPr>
        <w:pStyle w:val="Normal"/>
        <w:rPr/>
      </w:pPr>
      <w:r/>
      <w:r>
        <w:ruby>
          <w:rubyPr>
            <w:rubyAlign w:val="distributeSpace"/>
            <w:hps w:val="12"/>
            <w:hpsRaise w:val="24"/>
            <w:hpsBaseText w:val="24"/>
            <w:lid w:val="zh-CN"/>
          </w:rubyPr>
          <w:rt>
            <w:r>
              <w:rPr>
                <w:rFonts w:ascii="DengXian" w:hAnsi="DengXian"/>
                <w:sz w:val="12"/>
                <w:szCs w:val="12"/>
              </w:rPr>
              <w:t>zuìhòu</w:t>
            </w:r>
          </w:rt>
          <w:rubyBase>
            <w:r>
              <w:rPr/>
              <w:t>最后</w:t>
            </w:r>
            <w:r/>
          </w:rubyBase>
        </w:ruby>
      </w:r>
      <w:r>
        <w:rPr/>
        <w:t>，</w:t>
      </w:r>
      <w:r/>
      <w:r>
        <w:ruby>
          <w:rubyPr>
            <w:rubyAlign w:val="center"/>
            <w:hps w:val="12"/>
            <w:hpsRaise w:val="24"/>
            <w:hpsBaseText w:val="24"/>
            <w:lid w:val="zh-CN"/>
          </w:rubyPr>
          <w:rt>
            <w:r>
              <w:rPr>
                <w:rFonts w:ascii="DengXian" w:hAnsi="DengXian"/>
                <w:sz w:val="12"/>
                <w:szCs w:val="12"/>
              </w:rPr>
              <w:t>wǒ</w:t>
            </w:r>
          </w:rt>
          <w:rubyBase>
            <w:r>
              <w:rPr/>
              <w:t>我</w:t>
            </w:r>
            <w:r/>
          </w:rubyBase>
        </w:ruby>
      </w:r>
      <w:r/>
      <w:r>
        <w:ruby>
          <w:rubyPr>
            <w:rubyAlign w:val="center"/>
            <w:hps w:val="12"/>
            <w:hpsRaise w:val="24"/>
            <w:hpsBaseText w:val="24"/>
            <w:lid w:val="zh-CN"/>
          </w:rubyPr>
          <w:rt>
            <w:r>
              <w:rPr>
                <w:rFonts w:ascii="DengXian" w:hAnsi="DengXian"/>
                <w:sz w:val="12"/>
                <w:szCs w:val="12"/>
              </w:rPr>
              <w:t>men</w:t>
            </w:r>
          </w:rt>
          <w:rubyBase>
            <w:r>
              <w:rPr/>
              <w:t>们</w:t>
            </w:r>
            <w:del w:id="39" w:author="Unknown Author" w:date="2022-11-07T20:27:43Z">
              <w:r/>
            </w:del>
          </w:rubyBase>
        </w:ruby>
      </w:r>
      <w:r/>
      <w:r>
        <w:ruby>
          <w:rubyPr>
            <w:rubyAlign w:val="center"/>
            <w:hps w:val="12"/>
            <w:hpsRaise w:val="24"/>
            <w:hpsBaseText w:val="24"/>
            <w:lid w:val="zh-CN"/>
          </w:rubyPr>
          <w:rt>
            <w:r>
              <w:rPr>
                <w:rFonts w:ascii="DengXian" w:hAnsi="DengXian"/>
                <w:sz w:val="12"/>
                <w:szCs w:val="12"/>
              </w:rPr>
              <w:t>cóng</w:t>
            </w:r>
          </w:rt>
          <w:rubyBase>
            <w:r>
              <w:rPr/>
              <w:t>从</w:t>
            </w:r>
            <w:del w:id="40" w:author="Unknown Author" w:date="2022-11-07T20:27:43Z">
              <w:r/>
            </w:del>
          </w:rubyBase>
        </w:ruby>
      </w:r>
      <w:r/>
      <w:r>
        <w:ruby>
          <w:rubyPr>
            <w:rubyAlign w:val="center"/>
            <w:hps w:val="12"/>
            <w:hpsRaise w:val="24"/>
            <w:hpsBaseText w:val="24"/>
            <w:lid w:val="zh-CN"/>
          </w:rubyPr>
          <w:rt>
            <w:r>
              <w:rPr>
                <w:rFonts w:ascii="DengXian" w:hAnsi="DengXian"/>
                <w:sz w:val="12"/>
                <w:szCs w:val="12"/>
              </w:rPr>
              <w:t>guì</w:t>
            </w:r>
          </w:rt>
          <w:rubyBase>
            <w:r>
              <w:rPr/>
              <w:t>桂</w:t>
            </w:r>
            <w:del w:id="41" w:author="Unknown Author" w:date="2022-11-07T20:27:43Z">
              <w:r/>
            </w:del>
          </w:rubyBase>
        </w:ruby>
      </w:r>
      <w:r/>
      <w:r>
        <w:ruby>
          <w:rubyPr>
            <w:rubyAlign w:val="center"/>
            <w:hps w:val="12"/>
            <w:hpsRaise w:val="24"/>
            <w:hpsBaseText w:val="24"/>
            <w:lid w:val="zh-CN"/>
          </w:rubyPr>
          <w:rt>
            <w:r>
              <w:rPr>
                <w:rFonts w:ascii="DengXian" w:hAnsi="DengXian"/>
                <w:sz w:val="12"/>
                <w:szCs w:val="12"/>
              </w:rPr>
              <w:t>lín</w:t>
            </w:r>
          </w:rt>
          <w:rubyBase>
            <w:r>
              <w:rPr/>
              <w:t>林</w:t>
            </w:r>
            <w:r/>
          </w:rubyBase>
        </w:ruby>
      </w:r>
      <w:r/>
      <w:r>
        <w:ruby>
          <w:rubyPr>
            <w:rubyAlign w:val="center"/>
            <w:hps w:val="12"/>
            <w:hpsRaise w:val="24"/>
            <w:hpsBaseText w:val="24"/>
            <w:lid w:val="zh-CN"/>
          </w:rubyPr>
          <w:rt>
            <w:r>
              <w:rPr>
                <w:rFonts w:ascii="DengXian" w:hAnsi="DengXian"/>
                <w:sz w:val="12"/>
                <w:szCs w:val="12"/>
              </w:rPr>
              <w:t>zuò</w:t>
            </w:r>
          </w:rt>
          <w:rubyBase>
            <w:r>
              <w:rPr/>
              <w:t>坐</w:t>
            </w:r>
            <w:r/>
          </w:rubyBase>
        </w:ruby>
      </w:r>
      <w:r/>
      <w:r>
        <w:ruby>
          <w:rubyPr>
            <w:rubyAlign w:val="center"/>
            <w:hps w:val="12"/>
            <w:hpsRaise w:val="24"/>
            <w:hpsBaseText w:val="24"/>
            <w:lid w:val="zh-CN"/>
          </w:rubyPr>
          <w:rt>
            <w:r>
              <w:rPr>
                <w:rFonts w:ascii="DengXian" w:hAnsi="DengXian"/>
                <w:sz w:val="12"/>
                <w:szCs w:val="12"/>
              </w:rPr>
              <w:t>fēi</w:t>
            </w:r>
          </w:rt>
          <w:rubyBase>
            <w:r>
              <w:rPr/>
              <w:t>飞</w:t>
            </w:r>
            <w:r/>
          </w:rubyBase>
        </w:ruby>
      </w:r>
      <w:r/>
      <w:r>
        <w:ruby>
          <w:rubyPr>
            <w:rubyAlign w:val="center"/>
            <w:hps w:val="12"/>
            <w:hpsRaise w:val="24"/>
            <w:hpsBaseText w:val="24"/>
            <w:lid w:val="zh-CN"/>
          </w:rubyPr>
          <w:rt>
            <w:r>
              <w:rPr>
                <w:rFonts w:ascii="DengXian" w:hAnsi="DengXian"/>
                <w:sz w:val="12"/>
                <w:szCs w:val="12"/>
              </w:rPr>
              <w:t>jī</w:t>
            </w:r>
          </w:rt>
          <w:rubyBase>
            <w:r>
              <w:rPr/>
              <w:t>机</w:t>
            </w:r>
            <w:r/>
          </w:rubyBase>
        </w:ruby>
      </w:r>
      <w:r/>
      <w:r>
        <w:ruby>
          <w:rubyPr>
            <w:rubyAlign w:val="center"/>
            <w:hps w:val="12"/>
            <w:hpsRaise w:val="24"/>
            <w:hpsBaseText w:val="24"/>
            <w:lid w:val="zh-CN"/>
          </w:rubyPr>
          <w:rt>
            <w:r>
              <w:rPr>
                <w:rFonts w:ascii="DengXian" w:hAnsi="DengXian"/>
                <w:sz w:val="12"/>
                <w:szCs w:val="12"/>
              </w:rPr>
              <w:t>huí</w:t>
            </w:r>
          </w:rt>
          <w:rubyBase>
            <w:r>
              <w:rPr/>
              <w:t>回</w:t>
            </w:r>
            <w:r/>
          </w:rubyBase>
        </w:ruby>
      </w:r>
      <w:r/>
      <w:r>
        <w:ruby>
          <w:rubyPr>
            <w:rubyAlign w:val="center"/>
            <w:hps w:val="12"/>
            <w:hpsRaise w:val="24"/>
            <w:hpsBaseText w:val="24"/>
            <w:lid w:val="zh-CN"/>
          </w:rubyPr>
          <w:rt>
            <w:r>
              <w:rPr>
                <w:rFonts w:ascii="DengXian" w:hAnsi="DengXian"/>
                <w:sz w:val="12"/>
                <w:szCs w:val="12"/>
              </w:rPr>
              <w:t>dào</w:t>
            </w:r>
          </w:rt>
          <w:rubyBase>
            <w:r>
              <w:rPr/>
              <w:t>到</w:t>
            </w:r>
            <w:r/>
          </w:rubyBase>
        </w:ruby>
      </w:r>
      <w:r/>
      <w:r>
        <w:ruby>
          <w:rubyPr>
            <w:rubyAlign w:val="center"/>
            <w:hps w:val="12"/>
            <w:hpsRaise w:val="24"/>
            <w:hpsBaseText w:val="24"/>
            <w:lid w:val="zh-CN"/>
          </w:rubyPr>
          <w:rt>
            <w:r>
              <w:rPr>
                <w:rFonts w:ascii="DengXian" w:hAnsi="DengXian"/>
                <w:sz w:val="12"/>
                <w:szCs w:val="12"/>
              </w:rPr>
              <w:t>p</w:t>
            </w:r>
          </w:rt>
          <w:rubyBase>
            <w:r>
              <w:rPr/>
              <w:t>珀</w:t>
            </w:r>
            <w:r/>
          </w:rubyBase>
        </w:ruby>
      </w:r>
      <w:r>
        <w:rPr/>
        <w:t>斯。</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zài</w:t>
            </w:r>
          </w:rt>
          <w:rubyBase>
            <w:r>
              <w:rPr/>
              <w:t>在</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le</w:t>
            </w:r>
          </w:rt>
          <w:rubyBase>
            <w:r>
              <w:rPr/>
              <w:t>了</w:t>
            </w:r>
            <w:r/>
          </w:rubyBase>
        </w:ruby>
      </w:r>
      <w:r/>
      <w:r>
        <w:ruby>
          <w:rubyPr>
            <w:rubyAlign w:val="center"/>
            <w:hps w:val="12"/>
            <w:hpsRaise w:val="24"/>
            <w:hpsBaseText w:val="24"/>
            <w:lid w:val="zh-CN"/>
          </w:rubyPr>
          <w:rt>
            <w:r>
              <w:rPr>
                <w:rFonts w:ascii="DengXian" w:hAnsi="DengXian"/>
                <w:sz w:val="12"/>
                <w:szCs w:val="24"/>
              </w:rPr>
              <w:t>hěn</w:t>
            </w:r>
          </w:rt>
          <w:rubyBase>
            <w:r>
              <w:rPr/>
              <w:t>很</w:t>
            </w:r>
            <w:r/>
          </w:rubyBase>
        </w:ruby>
      </w:r>
      <w:r/>
      <w:r>
        <w:ruby>
          <w:rubyPr>
            <w:rubyAlign w:val="center"/>
            <w:hps w:val="12"/>
            <w:hpsRaise w:val="24"/>
            <w:hpsBaseText w:val="24"/>
            <w:lid w:val="zh-CN"/>
          </w:rubyPr>
          <w:rt>
            <w:r>
              <w:rPr>
                <w:rFonts w:ascii="DengXian" w:hAnsi="DengXian"/>
                <w:sz w:val="12"/>
                <w:szCs w:val="24"/>
              </w:rPr>
              <w:t>duō</w:t>
            </w:r>
          </w:rt>
          <w:rubyBase>
            <w:r>
              <w:rPr/>
              <w:t>多</w:t>
            </w:r>
            <w:r/>
          </w:rubyBase>
        </w:ruby>
      </w:r>
      <w:r/>
      <w:r>
        <w:ruby>
          <w:rubyPr>
            <w:rubyAlign w:val="center"/>
            <w:hps w:val="12"/>
            <w:hpsRaise w:val="24"/>
            <w:hpsBaseText w:val="24"/>
            <w:lid w:val="zh-CN"/>
          </w:rubyPr>
          <w:rt>
            <w:r>
              <w:rPr>
                <w:rFonts w:ascii="DengXian" w:hAnsi="DengXian"/>
                <w:sz w:val="12"/>
                <w:szCs w:val="24"/>
              </w:rPr>
              <w:t>hào</w:t>
            </w:r>
          </w:rt>
          <w:rubyBase>
            <w:r>
              <w:rPr/>
              <w:t>好</w:t>
            </w:r>
            <w:r/>
          </w:rubyBase>
        </w:ruby>
      </w:r>
      <w:r/>
      <w:r>
        <w:ruby>
          <w:rubyPr>
            <w:rubyAlign w:val="center"/>
            <w:hps w:val="12"/>
            <w:hpsRaise w:val="24"/>
            <w:hpsBaseText w:val="24"/>
            <w:lid w:val="zh-CN"/>
          </w:rubyPr>
          <w:rt>
            <w:r>
              <w:rPr>
                <w:rFonts w:ascii="DengXian" w:hAnsi="DengXian"/>
                <w:sz w:val="12"/>
                <w:szCs w:val="24"/>
              </w:rPr>
              <w:t>chī</w:t>
            </w:r>
          </w:rt>
          <w:rubyBase>
            <w:r>
              <w:rPr/>
              <w:t>吃</w:t>
            </w:r>
            <w:r/>
          </w:rubyBase>
        </w:ruby>
      </w:r>
      <w:r/>
      <w:r>
        <w:ruby>
          <w:rubyPr>
            <w:rubyAlign w:val="center"/>
            <w:hps w:val="12"/>
            <w:hpsRaise w:val="24"/>
            <w:hpsBaseText w:val="24"/>
            <w:lid w:val="zh-CN"/>
          </w:rubyPr>
          <w:rt>
            <w:r>
              <w:rPr>
                <w:rFonts w:ascii="DengXian" w:hAnsi="DengXian"/>
                <w:sz w:val="12"/>
                <w:szCs w:val="24"/>
              </w:rPr>
              <w:t>de</w:t>
            </w:r>
          </w:rt>
          <w:rubyBase>
            <w:r>
              <w:rPr/>
              <w:t>的</w:t>
            </w:r>
            <w:r/>
          </w:rubyBase>
        </w:ruby>
      </w:r>
      <w:r/>
      <w:r>
        <w:ruby>
          <w:rubyPr>
            <w:rubyAlign w:val="center"/>
            <w:hps w:val="12"/>
            <w:hpsRaise w:val="24"/>
            <w:hpsBaseText w:val="24"/>
            <w:lid w:val="zh-CN"/>
          </w:rubyPr>
          <w:rt>
            <w:r>
              <w:rPr>
                <w:rFonts w:ascii="DengXian" w:hAnsi="DengXian"/>
                <w:sz w:val="12"/>
                <w:szCs w:val="24"/>
              </w:rPr>
              <w:t>zhōng</w:t>
            </w:r>
          </w:rt>
          <w:rubyBase>
            <w:r>
              <w:rPr/>
              <w:t>中</w:t>
            </w:r>
            <w:r/>
          </w:rubyBase>
        </w:ruby>
      </w:r>
      <w:r/>
      <w:r>
        <w:ruby>
          <w:rubyPr>
            <w:rubyAlign w:val="center"/>
            <w:hps w:val="12"/>
            <w:hpsRaise w:val="24"/>
            <w:hpsBaseText w:val="24"/>
            <w:lid w:val="zh-CN"/>
          </w:rubyPr>
          <w:rt>
            <w:r>
              <w:rPr>
                <w:rFonts w:ascii="DengXian" w:hAnsi="DengXian"/>
                <w:sz w:val="12"/>
                <w:szCs w:val="24"/>
              </w:rPr>
              <w:t>guó</w:t>
            </w:r>
          </w:rt>
          <w:rubyBase>
            <w:r>
              <w:rPr/>
              <w:t>国</w:t>
            </w:r>
            <w:r/>
          </w:rubyBase>
        </w:ruby>
      </w:r>
      <w:r/>
      <w:r>
        <w:ruby>
          <w:rubyPr>
            <w:rubyAlign w:val="center"/>
            <w:hps w:val="12"/>
            <w:hpsRaise w:val="24"/>
            <w:hpsBaseText w:val="24"/>
            <w:lid w:val="zh-CN"/>
          </w:rubyPr>
          <w:rt>
            <w:r>
              <w:rPr>
                <w:rFonts w:ascii="DengXian" w:hAnsi="DengXian"/>
                <w:sz w:val="12"/>
                <w:szCs w:val="24"/>
              </w:rPr>
              <w:t>cài</w:t>
            </w:r>
          </w:rt>
          <w:rubyBase>
            <w:r>
              <w:rPr/>
              <w:t>菜</w:t>
            </w:r>
            <w:r/>
          </w:rubyBase>
        </w:ruby>
      </w:r>
      <w:r>
        <w:rPr/>
        <w:t>，</w:t>
      </w:r>
      <w:r/>
      <w:r>
        <w:ruby>
          <w:rubyPr>
            <w:rubyAlign w:val="distributeSpace"/>
            <w:hps w:val="12"/>
            <w:hpsRaise w:val="24"/>
            <w:hpsBaseText w:val="24"/>
            <w:lid w:val="zh-CN"/>
          </w:rubyPr>
          <w:rt>
            <w:r>
              <w:rPr>
                <w:rFonts w:ascii="DengXian" w:hAnsi="DengXian"/>
                <w:sz w:val="12"/>
                <w:szCs w:val="12"/>
              </w:rPr>
              <w:t>bǐrú</w:t>
            </w:r>
          </w:rt>
          <w:rubyBase>
            <w:r>
              <w:rPr/>
              <w:t>比如</w:t>
            </w:r>
            <w:r/>
          </w:rubyBase>
        </w:ruby>
      </w:r>
      <w:r>
        <w:rPr/>
        <w:t>：</w:t>
      </w:r>
      <w:r/>
      <w:r>
        <w:ruby>
          <w:rubyPr>
            <w:rubyAlign w:val="distributeSpace"/>
            <w:hps w:val="12"/>
            <w:hpsRaise w:val="24"/>
            <w:hpsBaseText w:val="24"/>
            <w:lid w:val="zh-CN"/>
          </w:rubyPr>
          <w:rt>
            <w:r>
              <w:rPr>
                <w:rFonts w:ascii="DengXian" w:hAnsi="DengXian"/>
                <w:sz w:val="12"/>
                <w:szCs w:val="12"/>
              </w:rPr>
              <w:t>běijīngkǎoyā</w:t>
            </w:r>
          </w:rt>
          <w:rubyBase>
            <w:r>
              <w:rPr>
                <w:shd w:fill="FFFF00" w:val="clear"/>
              </w:rPr>
              <w:t>北京烤鸭</w:t>
            </w:r>
            <w:r/>
          </w:rubyBase>
        </w:ruby>
      </w:r>
      <w:r>
        <w:rPr>
          <w:shd w:fill="FFFF00" w:val="clear"/>
        </w:rPr>
        <w:t>、</w:t>
      </w:r>
      <w:r/>
      <w:r>
        <w:ruby>
          <w:rubyPr>
            <w:rubyAlign w:val="distributeSpace"/>
            <w:hps w:val="12"/>
            <w:hpsRaise w:val="24"/>
            <w:hpsBaseText w:val="24"/>
            <w:lid w:val="zh-CN"/>
          </w:rubyPr>
          <w:rt>
            <w:r>
              <w:rPr>
                <w:rFonts w:ascii="DengXian" w:hAnsi="DengXian"/>
                <w:sz w:val="12"/>
                <w:szCs w:val="12"/>
              </w:rPr>
              <w:t>jiǎozi</w:t>
            </w:r>
          </w:rt>
          <w:rubyBase>
            <w:r>
              <w:rPr>
                <w:shd w:fill="FFFF00" w:val="clear"/>
              </w:rPr>
              <w:t>饺子</w:t>
            </w:r>
            <w:r/>
          </w:rubyBase>
        </w:ruby>
      </w:r>
      <w:r>
        <w:rPr>
          <w:shd w:fill="FFFF00" w:val="clear"/>
        </w:rPr>
        <w:t>、</w:t>
      </w:r>
      <w:r/>
      <w:r>
        <w:ruby>
          <w:rubyPr>
            <w:rubyAlign w:val="distributeSpace"/>
            <w:hps w:val="12"/>
            <w:hpsRaise w:val="24"/>
            <w:hpsBaseText w:val="24"/>
            <w:lid w:val="zh-CN"/>
          </w:rubyPr>
          <w:rt>
            <w:r>
              <w:rPr>
                <w:rFonts w:ascii="DengXian" w:hAnsi="DengXian"/>
                <w:sz w:val="12"/>
                <w:szCs w:val="12"/>
              </w:rPr>
              <w:t>xiǎolóngbāo</w:t>
            </w:r>
          </w:rt>
          <w:rubyBase>
            <w:r>
              <w:rPr>
                <w:shd w:fill="FFFF00" w:val="clear"/>
              </w:rPr>
              <w:t>小笼包</w:t>
            </w:r>
            <w:r/>
          </w:rubyBase>
        </w:ruby>
      </w:r>
      <w:r>
        <w:rPr>
          <w:shd w:fill="FFFF00" w:val="clear"/>
        </w:rPr>
        <w:t>、</w:t>
      </w:r>
      <w:r/>
      <w:r>
        <w:ruby>
          <w:rubyPr>
            <w:rubyAlign w:val="center"/>
            <w:hps w:val="12"/>
            <w:hpsRaise w:val="24"/>
            <w:hpsBaseText w:val="24"/>
            <w:lid w:val="zh-CN"/>
          </w:rubyPr>
          <w:rt>
            <w:r>
              <w:rPr>
                <w:rFonts w:ascii="DengXian" w:hAnsi="DengXian"/>
                <w:sz w:val="12"/>
                <w:szCs w:val="24"/>
              </w:rPr>
              <w:t>zhēng</w:t>
            </w:r>
          </w:rt>
          <w:rubyBase>
            <w:r>
              <w:rPr>
                <w:shd w:fill="FFFF00" w:val="clear"/>
              </w:rPr>
              <w:t>蒸</w:t>
            </w:r>
            <w:r/>
          </w:rubyBase>
        </w:ruby>
      </w:r>
      <w:r/>
      <w:r>
        <w:ruby>
          <w:rubyPr>
            <w:rubyAlign w:val="center"/>
            <w:hps w:val="12"/>
            <w:hpsRaise w:val="24"/>
            <w:hpsBaseText w:val="24"/>
            <w:lid w:val="zh-CN"/>
          </w:rubyPr>
          <w:rt>
            <w:r>
              <w:rPr>
                <w:rFonts w:ascii="DengXian" w:hAnsi="DengXian"/>
                <w:sz w:val="12"/>
                <w:szCs w:val="24"/>
              </w:rPr>
              <w:t>yú</w:t>
            </w:r>
          </w:rt>
          <w:rubyBase>
            <w:r>
              <w:rPr>
                <w:shd w:fill="FFFF00" w:val="clear"/>
              </w:rPr>
              <w:t>鱼</w:t>
            </w:r>
            <w:r/>
          </w:rubyBase>
        </w:ruby>
      </w:r>
      <w:r/>
      <w:r>
        <w:ruby>
          <w:rubyPr>
            <w:rubyAlign w:val="center"/>
            <w:hps w:val="12"/>
            <w:hpsRaise w:val="24"/>
            <w:hpsBaseText w:val="24"/>
            <w:lid w:val="zh-CN"/>
          </w:rubyPr>
          <w:rt>
            <w:r>
              <w:rPr>
                <w:rFonts w:ascii="DengXian" w:hAnsi="DengXian"/>
                <w:sz w:val="12"/>
                <w:szCs w:val="24"/>
              </w:rPr>
              <w:t>hé</w:t>
            </w:r>
          </w:rt>
          <w:rubyBase>
            <w:r>
              <w:rPr>
                <w:shd w:fill="FFFF00" w:val="clear"/>
              </w:rPr>
              <w:t>和</w:t>
            </w:r>
            <w:r/>
          </w:rubyBase>
        </w:ruby>
      </w:r>
      <w:r/>
      <w:r>
        <w:ruby>
          <w:rubyPr>
            <w:rubyAlign w:val="center"/>
            <w:hps w:val="12"/>
            <w:hpsRaise w:val="24"/>
            <w:hpsBaseText w:val="24"/>
            <w:lid w:val="zh-CN"/>
          </w:rubyPr>
          <w:rt>
            <w:r>
              <w:rPr>
                <w:rFonts w:ascii="DengXian" w:hAnsi="DengXian"/>
                <w:sz w:val="12"/>
                <w:szCs w:val="24"/>
              </w:rPr>
              <w:t>lā</w:t>
            </w:r>
          </w:rt>
          <w:rubyBase>
            <w:r>
              <w:rPr>
                <w:shd w:fill="FFFF00" w:val="clear"/>
              </w:rPr>
              <w:t>拉</w:t>
            </w:r>
            <w:r/>
          </w:rubyBase>
        </w:ruby>
      </w:r>
      <w:r/>
      <w:r>
        <w:ruby>
          <w:rubyPr>
            <w:rubyAlign w:val="center"/>
            <w:hps w:val="12"/>
            <w:hpsRaise w:val="24"/>
            <w:hpsBaseText w:val="24"/>
            <w:lid w:val="zh-CN"/>
          </w:rubyPr>
          <w:rt>
            <w:r>
              <w:rPr>
                <w:rFonts w:ascii="DengXian" w:hAnsi="DengXian"/>
                <w:sz w:val="12"/>
                <w:szCs w:val="24"/>
              </w:rPr>
              <w:t>miàn</w:t>
            </w:r>
          </w:rt>
          <w:rubyBase>
            <w:r>
              <w:rPr>
                <w:shd w:fill="FFFF00" w:val="clear"/>
              </w:rPr>
              <w:t>面</w:t>
            </w:r>
            <w:r/>
          </w:rubyBase>
        </w:ruby>
      </w:r>
      <w:r>
        <w:rPr/>
        <w:t>。</w:t>
      </w:r>
      <w:r/>
      <w:r>
        <w:ruby>
          <w:rubyPr>
            <w:rubyAlign w:val="center"/>
            <w:hps w:val="12"/>
            <w:hpsRaise w:val="24"/>
            <w:hpsBaseText w:val="24"/>
            <w:lid w:val="zh-CN"/>
          </w:rubyPr>
          <w:rt>
            <w:r>
              <w:rPr>
                <w:rFonts w:ascii="DengXian" w:hAnsi="DengXian"/>
                <w:sz w:val="12"/>
                <w:szCs w:val="24"/>
              </w:rPr>
              <w:t>wǒ</w:t>
            </w:r>
          </w:rt>
          <w:rubyBase>
            <w:r>
              <w:rPr/>
              <w:t>我</w:t>
            </w:r>
            <w:r/>
          </w:rubyBase>
        </w:ruby>
      </w:r>
      <w:r/>
      <w:r>
        <w:ruby>
          <w:rubyPr>
            <w:rubyAlign w:val="center"/>
            <w:hps w:val="12"/>
            <w:hpsRaise w:val="24"/>
            <w:hpsBaseText w:val="24"/>
            <w:lid w:val="zh-CN"/>
          </w:rubyPr>
          <w:rt>
            <w:r>
              <w:rPr>
                <w:rFonts w:ascii="DengXian" w:hAnsi="DengXian"/>
                <w:sz w:val="12"/>
                <w:szCs w:val="24"/>
              </w:rPr>
              <w:t>jué</w:t>
            </w:r>
          </w:rt>
          <w:rubyBase>
            <w:r>
              <w:rPr/>
              <w:t>觉</w:t>
            </w:r>
            <w:r/>
          </w:rubyBase>
        </w:ruby>
      </w:r>
      <w:r/>
      <w:r>
        <w:ruby>
          <w:rubyPr>
            <w:rubyAlign w:val="center"/>
            <w:hps w:val="12"/>
            <w:hpsRaise w:val="24"/>
            <w:hpsBaseText w:val="24"/>
            <w:lid w:val="zh-CN"/>
          </w:rubyPr>
          <w:rt>
            <w:r>
              <w:rPr>
                <w:rFonts w:ascii="DengXian" w:hAnsi="DengXian"/>
                <w:sz w:val="12"/>
                <w:szCs w:val="24"/>
              </w:rPr>
              <w:t>de</w:t>
            </w:r>
          </w:rt>
          <w:rubyBase>
            <w:r>
              <w:rPr/>
              <w:t>得</w:t>
            </w:r>
            <w:r/>
          </w:rubyBase>
        </w:ruby>
      </w:r>
      <w:r/>
      <w:r>
        <w:ruby>
          <w:rubyPr>
            <w:rubyAlign w:val="center"/>
            <w:hps w:val="12"/>
            <w:hpsRaise w:val="24"/>
            <w:hpsBaseText w:val="24"/>
            <w:lid w:val="zh-CN"/>
          </w:rubyPr>
          <w:rt>
            <w:r>
              <w:rPr>
                <w:rFonts w:ascii="DengXian" w:hAnsi="DengXian"/>
                <w:sz w:val="12"/>
                <w:szCs w:val="24"/>
              </w:rPr>
              <w:t>zhè</w:t>
            </w:r>
          </w:rt>
          <w:rubyBase>
            <w:r>
              <w:rPr/>
              <w:t>这</w:t>
            </w:r>
            <w:r/>
          </w:rubyBase>
        </w:ruby>
      </w:r>
      <w:r/>
      <w:r>
        <w:ruby>
          <w:rubyPr>
            <w:rubyAlign w:val="center"/>
            <w:hps w:val="12"/>
            <w:hpsRaise w:val="24"/>
            <w:hpsBaseText w:val="24"/>
            <w:lid w:val="zh-CN"/>
          </w:rubyPr>
          <w:rt>
            <w:r>
              <w:rPr>
                <w:rFonts w:ascii="DengXian" w:hAnsi="DengXian"/>
                <w:sz w:val="12"/>
                <w:szCs w:val="24"/>
              </w:rPr>
              <w:t>cì</w:t>
            </w:r>
          </w:rt>
          <w:rubyBase>
            <w:r>
              <w:rPr/>
              <w:t>次</w:t>
            </w:r>
            <w:r/>
          </w:rubyBase>
        </w:ruby>
      </w:r>
      <w:r/>
      <w:r>
        <w:ruby>
          <w:rubyPr>
            <w:rubyAlign w:val="center"/>
            <w:hps w:val="12"/>
            <w:hpsRaise w:val="24"/>
            <w:hpsBaseText w:val="24"/>
            <w:lid w:val="zh-CN"/>
          </w:rubyPr>
          <w:rt>
            <w:r>
              <w:rPr>
                <w:rFonts w:ascii="DengXian" w:hAnsi="DengXian"/>
                <w:sz w:val="12"/>
                <w:szCs w:val="24"/>
              </w:rPr>
              <w:t>lǚ</w:t>
            </w:r>
          </w:rt>
          <w:rubyBase>
            <w:r>
              <w:rPr/>
              <w:t>旅</w:t>
            </w:r>
            <w:r/>
          </w:rubyBase>
        </w:ruby>
      </w:r>
      <w:r>
        <w:rPr/>
        <w:t>行</w:t>
      </w:r>
      <w:r/>
      <w:r>
        <w:ruby>
          <w:rubyPr>
            <w:rubyAlign w:val="center"/>
            <w:hps w:val="12"/>
            <w:hpsRaise w:val="24"/>
            <w:hpsBaseText w:val="24"/>
            <w:lid w:val="zh-CN"/>
          </w:rubyPr>
          <w:rt>
            <w:r>
              <w:rPr>
                <w:rFonts w:ascii="Calibri" w:hAnsi="Calibri"/>
                <w:sz w:val="12"/>
                <w:szCs w:val="24"/>
              </w:rPr>
              <w:t>fēi</w:t>
            </w:r>
          </w:rt>
          <w:rubyBase>
            <w:r>
              <w:rPr/>
              <w:t>非</w:t>
            </w:r>
            <w:r/>
          </w:rubyBase>
        </w:ruby>
      </w:r>
      <w:r/>
      <w:r>
        <w:ruby>
          <w:rubyPr>
            <w:rubyAlign w:val="center"/>
            <w:hps w:val="12"/>
            <w:hpsRaise w:val="24"/>
            <w:hpsBaseText w:val="24"/>
            <w:lid w:val="zh-CN"/>
          </w:rubyPr>
          <w:rt>
            <w:r>
              <w:rPr>
                <w:rFonts w:ascii="DengXian" w:hAnsi="DengXian"/>
                <w:sz w:val="12"/>
                <w:szCs w:val="24"/>
              </w:rPr>
              <w:t>cháng</w:t>
            </w:r>
          </w:rt>
          <w:rubyBase>
            <w:r>
              <w:rPr/>
              <w:t>常</w:t>
            </w:r>
            <w:r/>
          </w:rubyBase>
        </w:ruby>
      </w:r>
      <w:r/>
      <w:r>
        <w:ruby>
          <w:rubyPr>
            <w:rubyAlign w:val="center"/>
            <w:hps w:val="12"/>
            <w:hpsRaise w:val="24"/>
            <w:hpsBaseText w:val="24"/>
            <w:lid w:val="zh-CN"/>
          </w:rubyPr>
          <w:rt>
            <w:r>
              <w:rPr>
                <w:rFonts w:ascii="DengXian" w:hAnsi="DengXian"/>
                <w:sz w:val="12"/>
                <w:szCs w:val="24"/>
              </w:rPr>
              <w:t>yǒu</w:t>
            </w:r>
          </w:rt>
          <w:rubyBase>
            <w:r>
              <w:rPr/>
              <w:t>有</w:t>
            </w:r>
            <w:r/>
          </w:rubyBase>
        </w:ruby>
      </w:r>
      <w:r/>
      <w:r>
        <w:ruby>
          <w:rubyPr>
            <w:rubyAlign w:val="center"/>
            <w:hps w:val="12"/>
            <w:hpsRaise w:val="24"/>
            <w:hpsBaseText w:val="24"/>
            <w:lid w:val="zh-CN"/>
          </w:rubyPr>
          <w:rt>
            <w:r>
              <w:rPr>
                <w:rFonts w:ascii="DengXian" w:hAnsi="DengXian"/>
                <w:sz w:val="12"/>
                <w:szCs w:val="24"/>
              </w:rPr>
              <w:t>yì</w:t>
            </w:r>
          </w:rt>
          <w:rubyBase>
            <w:r>
              <w:rPr/>
              <w:t>意</w:t>
            </w:r>
            <w:r/>
          </w:rubyBase>
        </w:ruby>
      </w:r>
      <w:r/>
      <w:r>
        <w:ruby>
          <w:rubyPr>
            <w:rubyAlign w:val="center"/>
            <w:hps w:val="12"/>
            <w:hpsRaise w:val="24"/>
            <w:hpsBaseText w:val="24"/>
            <w:lid w:val="zh-CN"/>
          </w:rubyPr>
          <w:rt>
            <w:r>
              <w:rPr>
                <w:rFonts w:ascii="DengXian" w:hAnsi="DengXian"/>
                <w:sz w:val="12"/>
                <w:szCs w:val="24"/>
              </w:rPr>
              <w:t>sī</w:t>
            </w:r>
          </w:rt>
          <w:rubyBase>
            <w:r>
              <w:rPr/>
              <w:t>思</w:t>
            </w:r>
            <w:del w:id="42" w:author="Unknown Author" w:date="2022-11-07T20:25:15Z">
              <w:r/>
            </w:del>
          </w:rubyBase>
        </w:ruby>
      </w:r>
      <w:r>
        <w:rPr/>
        <w:t>，</w:t>
      </w:r>
      <w:del w:id="43" w:author="Unknown Author" w:date="2022-11-07T20:25:15Z">
        <w:r/>
      </w:del>
      <w:r>
        <w:ruby>
          <w:rubyPr>
            <w:rubyAlign w:val="center"/>
            <w:hps w:val="12"/>
            <w:hpsRaise w:val="24"/>
            <w:hpsBaseText w:val="24"/>
            <w:lid w:val="zh-CN"/>
          </w:rubyPr>
          <w:rt>
            <w:r>
              <w:rPr>
                <w:rFonts w:ascii="DengXian" w:hAnsi="DengXian"/>
                <w:sz w:val="12"/>
                <w:szCs w:val="24"/>
              </w:rPr>
              <w:t>xī</w:t>
            </w:r>
          </w:rt>
          <w:rubyBase>
            <w:r>
              <w:rPr/>
              <w:t>希</w:t>
            </w:r>
            <w:del w:id="44" w:author="Unknown Author" w:date="2022-11-07T20:25:15Z">
              <w:r/>
            </w:del>
          </w:rubyBase>
        </w:ruby>
      </w:r>
      <w:r/>
      <w:r>
        <w:ruby>
          <w:rubyPr>
            <w:rubyAlign w:val="center"/>
            <w:hps w:val="12"/>
            <w:hpsRaise w:val="24"/>
            <w:hpsBaseText w:val="24"/>
            <w:lid w:val="zh-CN"/>
          </w:rubyPr>
          <w:rt>
            <w:r>
              <w:rPr>
                <w:rFonts w:ascii="DengXian" w:hAnsi="DengXian"/>
                <w:sz w:val="12"/>
                <w:szCs w:val="24"/>
              </w:rPr>
              <w:t>wàng</w:t>
            </w:r>
          </w:rt>
          <w:rubyBase>
            <w:r>
              <w:rPr/>
              <w:t>望</w:t>
            </w:r>
            <w:del w:id="45" w:author="Unknown Author" w:date="2022-11-07T20:25:15Z">
              <w:r/>
            </w:del>
          </w:rubyBase>
        </w:ruby>
      </w:r>
      <w:r/>
      <w:r>
        <w:ruby>
          <w:rubyPr>
            <w:rubyAlign w:val="center"/>
            <w:hps w:val="12"/>
            <w:hpsRaise w:val="24"/>
            <w:hpsBaseText w:val="24"/>
            <w:lid w:val="zh-CN"/>
          </w:rubyPr>
          <w:rt>
            <w:r>
              <w:rPr>
                <w:rFonts w:ascii="DengXian" w:hAnsi="DengXian"/>
                <w:sz w:val="12"/>
                <w:szCs w:val="24"/>
              </w:rPr>
              <w:t>yǐ</w:t>
            </w:r>
          </w:rt>
          <w:rubyBase>
            <w:r>
              <w:rPr/>
              <w:t>以</w:t>
            </w:r>
            <w:del w:id="46" w:author="Unknown Author" w:date="2022-11-07T20:25:15Z">
              <w:r/>
            </w:del>
          </w:rubyBase>
        </w:ruby>
      </w:r>
      <w:r/>
      <w:r>
        <w:ruby>
          <w:rubyPr>
            <w:rubyAlign w:val="center"/>
            <w:hps w:val="12"/>
            <w:hpsRaise w:val="24"/>
            <w:hpsBaseText w:val="24"/>
            <w:lid w:val="zh-CN"/>
          </w:rubyPr>
          <w:rt>
            <w:r>
              <w:rPr>
                <w:rFonts w:ascii="DengXian" w:hAnsi="DengXian"/>
                <w:sz w:val="12"/>
                <w:szCs w:val="24"/>
              </w:rPr>
              <w:t>hòu</w:t>
            </w:r>
          </w:rt>
          <w:rubyBase>
            <w:r>
              <w:rPr/>
              <w:t>后</w:t>
            </w:r>
            <w:del w:id="47" w:author="Unknown Author" w:date="2022-11-07T20:25:15Z">
              <w:r/>
            </w:del>
          </w:rubyBase>
        </w:ruby>
      </w:r>
      <w:r/>
      <w:r>
        <w:ruby>
          <w:rubyPr>
            <w:rubyAlign w:val="center"/>
            <w:hps w:val="12"/>
            <w:hpsRaise w:val="24"/>
            <w:hpsBaseText w:val="24"/>
            <w:lid w:val="zh-CN"/>
          </w:rubyPr>
          <w:rt>
            <w:r>
              <w:rPr>
                <w:rFonts w:ascii="DengXian" w:hAnsi="DengXian"/>
                <w:sz w:val="12"/>
                <w:szCs w:val="24"/>
              </w:rPr>
              <w:t>hái</w:t>
            </w:r>
          </w:rt>
          <w:rubyBase>
            <w:r>
              <w:rPr/>
              <w:t>还</w:t>
            </w:r>
            <w:del w:id="48" w:author="Unknown Author" w:date="2022-11-07T20:25:15Z">
              <w:r/>
            </w:del>
          </w:rubyBase>
        </w:ruby>
      </w:r>
      <w:r/>
      <w:r>
        <w:ruby>
          <w:rubyPr>
            <w:rubyAlign w:val="center"/>
            <w:hps w:val="12"/>
            <w:hpsRaise w:val="24"/>
            <w:hpsBaseText w:val="24"/>
            <w:lid w:val="zh-CN"/>
          </w:rubyPr>
          <w:rt>
            <w:r>
              <w:rPr>
                <w:rFonts w:ascii="DengXian" w:hAnsi="DengXian"/>
                <w:sz w:val="12"/>
                <w:szCs w:val="24"/>
              </w:rPr>
              <w:t>néng</w:t>
            </w:r>
          </w:rt>
          <w:rubyBase>
            <w:r>
              <w:rPr/>
              <w:t>能</w:t>
            </w:r>
            <w:del w:id="49" w:author="Unknown Author" w:date="2022-11-07T20:25:15Z">
              <w:r/>
            </w:del>
          </w:rubyBase>
        </w:ruby>
      </w:r>
      <w:r/>
      <w:r>
        <w:ruby>
          <w:rubyPr>
            <w:rubyAlign w:val="center"/>
            <w:hps w:val="12"/>
            <w:hpsRaise w:val="24"/>
            <w:hpsBaseText w:val="24"/>
            <w:lid w:val="zh-CN"/>
          </w:rubyPr>
          <w:rt>
            <w:r>
              <w:rPr>
                <w:rFonts w:ascii="DengXian" w:hAnsi="DengXian"/>
                <w:sz w:val="12"/>
                <w:szCs w:val="24"/>
              </w:rPr>
              <w:t>zài</w:t>
            </w:r>
          </w:rt>
          <w:rubyBase>
            <w:r>
              <w:rPr/>
              <w:t>再</w:t>
            </w:r>
            <w:del w:id="50" w:author="Unknown Author" w:date="2022-11-07T20:25:15Z">
              <w:r/>
            </w:del>
          </w:rubyBase>
        </w:ruby>
      </w:r>
      <w:r/>
      <w:r>
        <w:ruby>
          <w:rubyPr>
            <w:rubyAlign w:val="center"/>
            <w:hps w:val="12"/>
            <w:hpsRaise w:val="24"/>
            <w:hpsBaseText w:val="24"/>
            <w:lid w:val="zh-CN"/>
          </w:rubyPr>
          <w:rt>
            <w:r>
              <w:rPr>
                <w:rFonts w:ascii="DengXian" w:hAnsi="DengXian"/>
                <w:sz w:val="12"/>
                <w:szCs w:val="24"/>
              </w:rPr>
              <w:t>qù</w:t>
            </w:r>
          </w:rt>
          <w:rubyBase>
            <w:r>
              <w:rPr/>
              <w:t>去</w:t>
            </w:r>
            <w:del w:id="51" w:author="Unknown Author" w:date="2022-11-07T20:25:15Z">
              <w:r/>
            </w:del>
          </w:rubyBase>
        </w:ruby>
      </w:r>
      <w:r/>
      <w:r>
        <w:ruby>
          <w:rubyPr>
            <w:rubyAlign w:val="center"/>
            <w:hps w:val="12"/>
            <w:hpsRaise w:val="24"/>
            <w:hpsBaseText w:val="24"/>
            <w:lid w:val="zh-CN"/>
          </w:rubyPr>
          <w:rt>
            <w:r>
              <w:rPr>
                <w:rFonts w:ascii="DengXian" w:hAnsi="DengXian"/>
                <w:sz w:val="12"/>
                <w:szCs w:val="24"/>
              </w:rPr>
              <w:t>zhōng</w:t>
            </w:r>
          </w:rt>
          <w:rubyBase>
            <w:r>
              <w:rPr/>
              <w:t>中</w:t>
            </w:r>
            <w:del w:id="52" w:author="Unknown Author" w:date="2022-11-07T20:25:15Z">
              <w:r/>
            </w:del>
          </w:rubyBase>
        </w:ruby>
      </w:r>
      <w:r/>
      <w:r>
        <w:ruby>
          <w:rubyPr>
            <w:rubyAlign w:val="center"/>
            <w:hps w:val="12"/>
            <w:hpsRaise w:val="24"/>
            <w:hpsBaseText w:val="24"/>
            <w:lid w:val="zh-CN"/>
          </w:rubyPr>
          <w:rt>
            <w:r>
              <w:rPr>
                <w:rFonts w:ascii="DengXian" w:hAnsi="DengXian"/>
                <w:sz w:val="12"/>
                <w:szCs w:val="24"/>
              </w:rPr>
              <w:t>gu</w:t>
            </w:r>
          </w:rt>
          <w:rubyBase>
            <w:r>
              <w:rPr/>
              <w:t>国</w:t>
            </w:r>
            <w:del w:id="53" w:author="Unknown Author" w:date="2022-11-07T20:25:15Z">
              <w:r/>
            </w:del>
          </w:rubyBase>
        </w:ruby>
      </w:r>
      <w:r/>
      <w:r>
        <w:ruby>
          <w:rubyPr>
            <w:rubyAlign w:val="center"/>
            <w:hps w:val="12"/>
            <w:hpsRaise w:val="24"/>
            <w:hpsBaseText w:val="24"/>
            <w:lid w:val="zh-CN"/>
          </w:rubyPr>
          <w:rt>
            <w:r>
              <w:rPr>
                <w:rFonts w:ascii="DengXian" w:hAnsi="DengXian"/>
                <w:sz w:val="12"/>
                <w:szCs w:val="24"/>
              </w:rPr>
              <w:t>lǚ</w:t>
            </w:r>
          </w:rt>
          <w:rubyBase>
            <w:r>
              <w:rPr/>
              <w:t>旅</w:t>
            </w:r>
            <w:del w:id="54" w:author="Unknown Author" w:date="2022-11-07T20:25:15Z">
              <w:r/>
            </w:del>
          </w:rubyBase>
        </w:ruby>
      </w:r>
      <w:r/>
      <w:r>
        <w:ruby>
          <w:rubyPr>
            <w:rubyAlign w:val="center"/>
            <w:hps w:val="12"/>
            <w:hpsRaise w:val="24"/>
            <w:hpsBaseText w:val="24"/>
            <w:lid w:val="zh-CN"/>
          </w:rubyPr>
          <w:rt>
            <w:r>
              <w:rPr>
                <w:rFonts w:ascii="DengXian" w:hAnsi="DengXian"/>
                <w:sz w:val="12"/>
                <w:szCs w:val="24"/>
              </w:rPr>
              <w:t>xíng</w:t>
            </w:r>
          </w:rt>
          <w:rubyBase>
            <w:r>
              <w:rPr/>
              <w:t>行</w:t>
            </w:r>
            <w:r/>
          </w:rubyBase>
        </w:ruby>
      </w:r>
      <w:r>
        <w:rPr/>
        <w:t>。【</w:t>
      </w:r>
      <w:r>
        <w:rPr/>
        <w:t>2</w:t>
      </w:r>
      <w:r>
        <w:rPr/>
        <w:t>：</w:t>
      </w:r>
      <w:r>
        <w:rPr/>
        <w:t>04</w:t>
      </w:r>
      <w:r>
        <w:rPr/>
        <w:t>】</w:t>
      </w:r>
    </w:p>
    <w:p>
      <w:pPr>
        <w:pStyle w:val="Normal"/>
        <w:rPr>
          <w:lang w:val="en-US"/>
        </w:rPr>
      </w:pPr>
      <w:r>
        <w:rPr>
          <w:lang w:val="en-US"/>
        </w:rPr>
      </w:r>
    </w:p>
    <w:p>
      <w:pPr>
        <w:pStyle w:val="Normal"/>
        <w:rPr>
          <w:b/>
          <w:b/>
          <w:lang w:val="en-US"/>
        </w:rPr>
      </w:pPr>
      <w:r>
        <w:rPr>
          <w:b/>
          <w:lang w:val="en-US"/>
        </w:rPr>
        <w:t>Corresponding questions: (24 marks)</w:t>
      </w:r>
    </w:p>
    <w:p>
      <w:pPr>
        <w:pStyle w:val="Normal"/>
        <w:rPr>
          <w:lang w:val="en-US"/>
        </w:rPr>
      </w:pPr>
      <w:r>
        <w:rPr>
          <w:lang w:val="en-US"/>
        </w:rPr>
      </w:r>
    </w:p>
    <w:tbl>
      <w:tblPr>
        <w:tblStyle w:val="TableGrid"/>
        <w:tblW w:w="104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0"/>
      </w:tblGrid>
      <w:tr>
        <w:trPr/>
        <w:tc>
          <w:tcPr>
            <w:tcW w:w="10450" w:type="dxa"/>
            <w:tcBorders/>
          </w:tcPr>
          <w:p>
            <w:pPr>
              <w:pStyle w:val="Normal"/>
              <w:widowControl/>
              <w:spacing w:before="0" w:after="0"/>
              <w:jc w:val="left"/>
              <w:rPr>
                <w:rFonts w:ascii="Microsoft YaHei" w:hAnsi="Microsoft YaHei" w:eastAsia="Microsoft YaHei"/>
                <w:lang w:val="en-US"/>
              </w:rPr>
            </w:pPr>
            <w:r>
              <w:rPr>
                <w:rFonts w:eastAsia="Microsoft YaHei" w:cs="" w:ascii="Microsoft YaHei" w:hAnsi="Microsoft YaHei"/>
                <w:kern w:val="0"/>
                <w:sz w:val="24"/>
                <w:szCs w:val="24"/>
                <w:highlight w:val="yellow"/>
                <w:lang w:val="en-US" w:eastAsia="zh-CN" w:bidi="ar-SA"/>
              </w:rPr>
              <w:t>Relationship</w:t>
            </w:r>
          </w:p>
          <w:p>
            <w:pPr>
              <w:pStyle w:val="Normal"/>
              <w:widowControl/>
              <w:numPr>
                <w:ilvl w:val="0"/>
                <w:numId w:val="3"/>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你喜欢交什么样的朋友</w:t>
            </w:r>
            <w:r>
              <w:rPr>
                <w:rFonts w:eastAsia="Microsoft YaHei" w:cs="" w:ascii="Microsoft YaHei" w:hAnsi="Microsoft YaHei"/>
                <w:kern w:val="0"/>
                <w:sz w:val="24"/>
                <w:szCs w:val="24"/>
                <w:lang w:val="en-GB" w:eastAsia="zh-CN" w:bidi="ar-SA"/>
              </w:rPr>
              <w:t>? /</w:t>
            </w:r>
            <w:r>
              <w:rPr>
                <w:rFonts w:ascii="Microsoft YaHei" w:hAnsi="Microsoft YaHei" w:cs="" w:eastAsia="Microsoft YaHei"/>
                <w:kern w:val="0"/>
                <w:sz w:val="24"/>
                <w:szCs w:val="24"/>
                <w:lang w:val="en-GB" w:eastAsia="zh-CN" w:bidi="ar-SA"/>
              </w:rPr>
              <w:t>你喜欢什么样的人做朋友</w:t>
            </w:r>
            <w:r>
              <w:rPr>
                <w:rFonts w:eastAsia="Microsoft YaHei" w:cs="" w:ascii="Microsoft YaHei" w:hAnsi="Microsoft YaHei"/>
                <w:kern w:val="0"/>
                <w:sz w:val="24"/>
                <w:szCs w:val="24"/>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GB" w:eastAsia="zh-CN" w:bidi="ar-SA"/>
              </w:rPr>
              <w:t>我喜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善学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的朋友，因</w:t>
            </w:r>
            <w:r>
              <w:rPr>
                <w:rFonts w:ascii="Microsoft YaHei" w:hAnsi="Microsoft YaHei" w:cs="Microsoft YaHei" w:eastAsia="Microsoft YaHei"/>
                <w:kern w:val="0"/>
                <w:sz w:val="24"/>
                <w:szCs w:val="24"/>
                <w:lang w:val="en-GB" w:eastAsia="zh-CN" w:bidi="ar-SA"/>
              </w:rPr>
              <w:t>为</w:t>
            </w:r>
            <w:r>
              <w:rPr>
                <w:rFonts w:ascii="Microsoft YaHei" w:hAnsi="Microsoft YaHei" w:cs="Yu Gothic" w:eastAsia="Microsoft YaHei"/>
                <w:kern w:val="0"/>
                <w:sz w:val="24"/>
                <w:szCs w:val="24"/>
                <w:lang w:val="en-GB" w:eastAsia="zh-CN" w:bidi="ar-SA"/>
              </w:rPr>
              <w:t>他</w:t>
            </w:r>
            <w:r>
              <w:rPr>
                <w:rFonts w:ascii="Microsoft YaHei" w:hAnsi="Microsoft YaHei" w:cs="Microsoft YaHei" w:eastAsia="Microsoft YaHei"/>
                <w:kern w:val="0"/>
                <w:sz w:val="24"/>
                <w:szCs w:val="24"/>
                <w:lang w:val="en-GB" w:eastAsia="zh-CN" w:bidi="ar-SA"/>
              </w:rPr>
              <w:t>们</w:t>
            </w:r>
            <w:r>
              <w:rPr>
                <w:rFonts w:ascii="Microsoft YaHei" w:hAnsi="Microsoft YaHei" w:cs="Yu Gothic" w:eastAsia="Microsoft YaHei"/>
                <w:kern w:val="0"/>
                <w:sz w:val="24"/>
                <w:szCs w:val="24"/>
                <w:lang w:val="en-GB" w:eastAsia="zh-CN" w:bidi="ar-SA"/>
              </w:rPr>
              <w:t>可以帮我学</w:t>
            </w:r>
            <w:r>
              <w:rPr>
                <w:rFonts w:ascii="Microsoft YaHei" w:hAnsi="Microsoft YaHei" w:cs="Microsoft YaHei" w:eastAsia="Microsoft YaHei"/>
                <w:kern w:val="0"/>
                <w:sz w:val="24"/>
                <w:szCs w:val="24"/>
                <w:lang w:val="en-GB" w:eastAsia="zh-CN" w:bidi="ar-SA"/>
              </w:rPr>
              <w:t>习</w:t>
            </w:r>
            <w:r>
              <w:rPr>
                <w:rFonts w:ascii="Microsoft YaHei" w:hAnsi="Microsoft YaHei" w:cs="Yu Gothic" w:eastAsia="Microsoft YaHei"/>
                <w:kern w:val="0"/>
                <w:sz w:val="24"/>
                <w:szCs w:val="24"/>
                <w:lang w:val="en-GB" w:eastAsia="zh-CN" w:bidi="ar-SA"/>
              </w:rPr>
              <w:t>。另外，我最喜</w:t>
            </w:r>
            <w:r>
              <w:rPr>
                <w:rFonts w:ascii="Microsoft YaHei" w:hAnsi="Microsoft YaHei" w:cs="Microsoft YaHei" w:eastAsia="Microsoft YaHei"/>
                <w:kern w:val="0"/>
                <w:sz w:val="24"/>
                <w:szCs w:val="24"/>
                <w:lang w:val="en-GB" w:eastAsia="zh-CN" w:bidi="ar-SA"/>
              </w:rPr>
              <w:t>欢</w:t>
            </w:r>
            <w:r>
              <w:rPr>
                <w:rFonts w:ascii="Microsoft YaHei" w:hAnsi="Microsoft YaHei" w:cs="Yu Gothic" w:eastAsia="Microsoft YaHei"/>
                <w:kern w:val="0"/>
                <w:sz w:val="24"/>
                <w:szCs w:val="24"/>
                <w:lang w:val="en-GB" w:eastAsia="zh-CN" w:bidi="ar-SA"/>
              </w:rPr>
              <w:t>的朋友是像我</w:t>
            </w:r>
            <w:r>
              <w:rPr>
                <w:rFonts w:ascii="Microsoft YaHei" w:hAnsi="Microsoft YaHei" w:cs="Microsoft YaHei" w:eastAsia="Microsoft YaHei"/>
                <w:kern w:val="0"/>
                <w:sz w:val="24"/>
                <w:szCs w:val="24"/>
                <w:lang w:val="en-GB" w:eastAsia="zh-CN" w:bidi="ar-SA"/>
              </w:rPr>
              <w:t>这样</w:t>
            </w:r>
            <w:r>
              <w:rPr>
                <w:rFonts w:ascii="Microsoft YaHei" w:hAnsi="Microsoft YaHei" w:cs="Yu Gothic" w:eastAsia="Microsoft YaHei"/>
                <w:kern w:val="0"/>
                <w:sz w:val="24"/>
                <w:szCs w:val="24"/>
                <w:lang w:val="en-GB" w:eastAsia="zh-CN" w:bidi="ar-SA"/>
              </w:rPr>
              <w:t>的人。</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你周末常常和朋友做些什么</w:t>
            </w:r>
            <w:r>
              <w:rPr>
                <w:rFonts w:eastAsia="Microsoft YaHei" w:cs="" w:ascii="Microsoft YaHei" w:hAnsi="Microsoft YaHei"/>
                <w:kern w:val="0"/>
                <w:sz w:val="24"/>
                <w:szCs w:val="24"/>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周末的时候，我平常跟好朋友一起打电脑游戏。我一般跟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和</w:t>
            </w:r>
            <w:r>
              <w:rPr>
                <w:rFonts w:eastAsia="Microsoft YaHei" w:cs="" w:ascii="Microsoft YaHei" w:hAnsi="Microsoft YaHei"/>
                <w:kern w:val="0"/>
                <w:sz w:val="24"/>
                <w:szCs w:val="24"/>
                <w:lang w:val="en-GB" w:eastAsia="zh-CN" w:bidi="ar-SA"/>
              </w:rPr>
              <w:t>Henry</w:t>
            </w:r>
            <w:r>
              <w:rPr>
                <w:rFonts w:ascii="Microsoft YaHei" w:hAnsi="Microsoft YaHei" w:cs="" w:eastAsia="Microsoft YaHei"/>
                <w:kern w:val="0"/>
                <w:sz w:val="24"/>
                <w:szCs w:val="24"/>
                <w:lang w:val="en-GB" w:eastAsia="zh-CN" w:bidi="ar-SA"/>
              </w:rPr>
              <w:t>打</w:t>
            </w:r>
            <w:r>
              <w:rPr>
                <w:rFonts w:eastAsia="Microsoft YaHei" w:cs="" w:ascii="Microsoft YaHei" w:hAnsi="Microsoft YaHei"/>
                <w:kern w:val="0"/>
                <w:sz w:val="24"/>
                <w:szCs w:val="24"/>
                <w:lang w:val="en-GB" w:eastAsia="zh-CN" w:bidi="ar-SA"/>
              </w:rPr>
              <w:t>Minecraft</w:t>
            </w:r>
            <w:r>
              <w:rPr>
                <w:rFonts w:ascii="Microsoft YaHei" w:hAnsi="Microsoft YaHei" w:cs="" w:eastAsia="Microsoft YaHei"/>
                <w:kern w:val="0"/>
                <w:sz w:val="24"/>
                <w:szCs w:val="24"/>
                <w:lang w:val="en-GB" w:eastAsia="zh-CN" w:bidi="ar-SA"/>
              </w:rPr>
              <w:t>，而且有时候打</w:t>
            </w:r>
            <w:r>
              <w:rPr>
                <w:rFonts w:eastAsia="Microsoft YaHei" w:cs="" w:ascii="Microsoft YaHei" w:hAnsi="Microsoft YaHei"/>
                <w:kern w:val="0"/>
                <w:sz w:val="24"/>
                <w:szCs w:val="24"/>
                <w:lang w:val="en-GB" w:eastAsia="zh-CN" w:bidi="ar-SA"/>
              </w:rPr>
              <w:t>skribbl.io</w:t>
            </w:r>
            <w:r>
              <w:rPr>
                <w:rFonts w:ascii="Microsoft YaHei" w:hAnsi="Microsoft YaHei" w:cs="" w:eastAsia="Microsoft YaHei"/>
                <w:kern w:val="0"/>
                <w:sz w:val="24"/>
                <w:szCs w:val="24"/>
                <w:lang w:val="en-GB" w:eastAsia="zh-CN" w:bidi="ar-SA"/>
              </w:rPr>
              <w:t>，因为都好打。另外，我们在</w:t>
            </w:r>
            <w:r>
              <w:rPr>
                <w:rFonts w:eastAsia="Microsoft YaHei" w:cs="" w:ascii="Microsoft YaHei" w:hAnsi="Microsoft YaHei"/>
                <w:kern w:val="0"/>
                <w:sz w:val="24"/>
                <w:szCs w:val="24"/>
                <w:lang w:val="en-GB" w:eastAsia="zh-CN" w:bidi="ar-SA"/>
              </w:rPr>
              <w:t>Discord</w:t>
            </w:r>
            <w:r>
              <w:rPr>
                <w:rFonts w:ascii="Microsoft YaHei" w:hAnsi="Microsoft YaHei" w:cs="" w:eastAsia="Microsoft YaHei"/>
                <w:kern w:val="0"/>
                <w:sz w:val="24"/>
                <w:szCs w:val="24"/>
                <w:lang w:val="en-GB" w:eastAsia="zh-CN" w:bidi="ar-SA"/>
              </w:rPr>
              <w:t>上发短信。</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谈谈你最好的朋友。</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我最好的朋友是</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。她的头发是黑色的，而且他的眼睛还是黑色的。另外，他又不高又不矮。他聪明极了，但是还打多个电脑游戏。我跟</w:t>
            </w:r>
            <w:r>
              <w:rPr>
                <w:rFonts w:eastAsia="Microsoft YaHei" w:cs="" w:ascii="Microsoft YaHei" w:hAnsi="Microsoft YaHei"/>
                <w:kern w:val="0"/>
                <w:sz w:val="24"/>
                <w:szCs w:val="24"/>
                <w:lang w:val="en-GB" w:eastAsia="zh-CN" w:bidi="ar-SA"/>
              </w:rPr>
              <w:t>Edward</w:t>
            </w:r>
            <w:r>
              <w:rPr>
                <w:rFonts w:ascii="Microsoft YaHei" w:hAnsi="Microsoft YaHei" w:cs="" w:eastAsia="Microsoft YaHei"/>
                <w:kern w:val="0"/>
                <w:sz w:val="24"/>
                <w:szCs w:val="24"/>
                <w:lang w:val="en-GB" w:eastAsia="zh-CN" w:bidi="ar-SA"/>
              </w:rPr>
              <w:t>一起常常打</w:t>
            </w:r>
            <w:r>
              <w:rPr>
                <w:rFonts w:eastAsia="Microsoft YaHei" w:cs="" w:ascii="Microsoft YaHei" w:hAnsi="Microsoft YaHei"/>
                <w:kern w:val="0"/>
                <w:sz w:val="24"/>
                <w:szCs w:val="24"/>
                <w:lang w:val="en-GB" w:eastAsia="zh-CN" w:bidi="ar-SA"/>
              </w:rPr>
              <w:t xml:space="preserve">Minecraft, </w:t>
            </w:r>
            <w:r>
              <w:rPr>
                <w:rFonts w:ascii="Microsoft YaHei" w:hAnsi="Microsoft YaHei" w:cs="" w:eastAsia="Microsoft YaHei"/>
                <w:kern w:val="0"/>
                <w:sz w:val="24"/>
                <w:szCs w:val="24"/>
                <w:lang w:val="en-GB" w:eastAsia="zh-CN" w:bidi="ar-SA"/>
              </w:rPr>
              <w:t>有时候去大上海饭店。</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交朋友时你遇到过什么问题</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more should I add?</w:t>
            </w:r>
            <w:r>
              <w:rPr>
                <w:rFonts w:ascii="Microsoft YaHei" w:hAnsi="Microsoft YaHei" w:cs="" w:eastAsia="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因为我是内向的，所以我不喜欢跟其他交谈。其次，我不会觉得什么说。</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谈谈你最喜欢的老师。</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GB" w:eastAsia="zh-CN" w:bidi="ar-SA"/>
              </w:rPr>
              <w:t>我最喜欢的老师是李老师，因为她又随和，又鼓励。她还教中文，这是我最喜欢科目，因为不但有意思，而且有用极了。她也不给我们太多功课。</w:t>
            </w:r>
          </w:p>
          <w:p>
            <w:pPr>
              <w:pStyle w:val="Normal"/>
              <w:widowControl/>
              <w:tabs>
                <w:tab w:val="clear" w:pos="720"/>
                <w:tab w:val="left" w:pos="709" w:leader="none"/>
              </w:tabs>
              <w:suppressAutoHyphens w:val="true"/>
              <w:spacing w:lineRule="auto" w:line="480" w:before="0" w:after="0"/>
              <w:jc w:val="left"/>
              <w:rPr>
                <w:rFonts w:ascii="Microsoft YaHei" w:hAnsi="Microsoft YaHei" w:eastAsia="Microsoft YaHei"/>
                <w:lang w:val="en-US"/>
              </w:rPr>
            </w:pPr>
            <w:r>
              <w:rPr>
                <w:rFonts w:eastAsia="Microsoft YaHei" w:cs="" w:ascii="Microsoft YaHei" w:hAnsi="Microsoft YaHei"/>
                <w:kern w:val="0"/>
                <w:sz w:val="24"/>
                <w:szCs w:val="24"/>
                <w:highlight w:val="yellow"/>
                <w:lang w:val="en-AU" w:eastAsia="zh-CN" w:bidi="ar-SA"/>
              </w:rPr>
              <w:t>Food</w:t>
            </w:r>
            <w:r>
              <w:rPr>
                <w:rFonts w:eastAsia="Microsoft YaHei" w:cs="" w:ascii="Microsoft YaHei" w:hAnsi="Microsoft YaHei"/>
                <w:kern w:val="0"/>
                <w:sz w:val="24"/>
                <w:szCs w:val="24"/>
                <w:highlight w:val="yellow"/>
                <w:lang w:val="it-IT" w:eastAsia="zh-CN" w:bidi="ar-SA"/>
              </w:rPr>
              <w:t xml:space="preserve"> </w:t>
            </w:r>
            <w:r>
              <w:rPr>
                <w:rFonts w:eastAsia="Microsoft YaHei" w:cs="" w:ascii="Microsoft YaHei" w:hAnsi="Microsoft YaHei"/>
                <w:kern w:val="0"/>
                <w:sz w:val="24"/>
                <w:szCs w:val="24"/>
                <w:highlight w:val="yellow"/>
                <w:lang w:val="en-US" w:eastAsia="zh-CN" w:bidi="ar-SA"/>
              </w:rPr>
              <w:t>and festivals</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谈谈你知道的中国节日？你觉得哪个节日最有意思？为什么？</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我知道中国有多传统节日，比如：春节、中秋节和端午节。 我觉得最有意思的节日是端午节，因为故事是最有意思的。</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中国人怎么庆祝春节？</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春节或称农历新年，在农历一月一日。 中国人贴春联和“福”字，因为“福“字代表运气。 他们还放烟花和鞭炮，吃饺子和年糕。 最后，前辈给晚辈红包。</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什么是中秋节？中国人怎么庆祝中秋节？</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Does this answer make sense?</w:t>
            </w:r>
            <w:r>
              <w:rPr>
                <w:rFonts w:ascii="Microsoft YaHei" w:hAnsi="Microsoft YaHei" w:cs="" w:eastAsia="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秋天的时候，中国人过中秋节。 </w:t>
            </w:r>
            <w:r>
              <w:rPr>
                <w:rFonts w:ascii="Microsoft YaHei" w:hAnsi="Microsoft YaHei" w:cs="" w:eastAsia="Microsoft YaHei"/>
                <w:kern w:val="0"/>
                <w:sz w:val="24"/>
                <w:szCs w:val="24"/>
                <w:highlight w:val="yellow"/>
                <w:lang w:val="en-GB" w:eastAsia="zh-CN" w:bidi="ar-SA"/>
              </w:rPr>
              <w:t>它基于后羿和嫦娥的故事</w:t>
            </w:r>
            <w:r>
              <w:rPr>
                <w:rFonts w:ascii="Microsoft YaHei" w:hAnsi="Microsoft YaHei" w:cs="" w:eastAsia="Microsoft YaHei"/>
                <w:kern w:val="0"/>
                <w:sz w:val="24"/>
                <w:szCs w:val="24"/>
                <w:lang w:val="en-GB" w:eastAsia="zh-CN" w:bidi="ar-SA"/>
              </w:rPr>
              <w:t>。 中秋节时，中国人吃月饼和赏月。</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什么是端午节？中国人怎么庆祝端午节？</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端午节是中国的一个节日，悼念传说中的诗人屈原。他的国家被征服后跳河自杀。 端午节时，中国人吃粽子和赛龙舟。</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谈谈中国人喜欢吃的东西和喜欢送的礼物。 </w:t>
            </w:r>
            <w:r>
              <w:rPr>
                <w:rFonts w:eastAsia="Microsoft YaHei" w:cs="" w:ascii="Microsoft YaHei" w:hAnsi="Microsoft YaHei"/>
                <w:kern w:val="0"/>
                <w:sz w:val="24"/>
                <w:szCs w:val="24"/>
                <w:highlight w:val="green"/>
                <w:lang w:val="en-GB" w:eastAsia="zh-CN" w:bidi="ar-SA"/>
              </w:rPr>
              <w:t>(Does this question relate to the festivals specifically, or just in general</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春节的时侯，人们送红包，吃鱼、饺子、年糕、橘子。端午节时，人们送粽子，吃粽子。中秋节时，人们送月饼，吃月饼。</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谈谈你知道的澳大利亚的节日？你觉得哪个澳大利亚的节日最有意思？为什么？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What should we add to add more depth to this response</w:t>
            </w:r>
            <w:r>
              <w:rPr>
                <w:rFonts w:ascii="Microsoft YaHei" w:hAnsi="Microsoft YaHei" w:cs="" w:eastAsia="Microsoft YaHei"/>
                <w:kern w:val="0"/>
                <w:sz w:val="24"/>
                <w:szCs w:val="24"/>
                <w:highlight w:val="green"/>
                <w:lang w:val="en-GB" w:eastAsia="zh-CN" w:bidi="ar-SA"/>
              </w:rPr>
              <w:t xml:space="preserve">？ </w:t>
            </w:r>
            <w:r>
              <w:rPr>
                <w:rFonts w:eastAsia="Microsoft YaHei" w:cs="" w:ascii="Microsoft YaHei" w:hAnsi="Microsoft YaHei"/>
                <w:kern w:val="0"/>
                <w:sz w:val="24"/>
                <w:szCs w:val="24"/>
                <w:highlight w:val="green"/>
                <w:lang w:val="en-GB" w:eastAsia="zh-CN" w:bidi="ar-SA"/>
              </w:rPr>
              <w:t xml:space="preserve">[And also, does it make sense?] </w:t>
            </w:r>
            <w:r>
              <w:rPr>
                <w:rFonts w:ascii="Microsoft YaHei" w:hAnsi="Microsoft YaHei" w:cs="" w:eastAsia="Microsoft YaHei"/>
                <w:kern w:val="0"/>
                <w:sz w:val="24"/>
                <w:szCs w:val="24"/>
                <w:highlight w:val="green"/>
                <w:lang w:val="en-GB" w:eastAsia="zh-CN" w:bidi="ar-SA"/>
              </w:rPr>
              <w:t>）</w:t>
            </w:r>
            <w:r>
              <w:rPr>
                <w:rFonts w:ascii="Microsoft YaHei" w:hAnsi="Microsoft YaHei" w:cs="" w:eastAsia="Microsoft YaHei"/>
                <w:kern w:val="0"/>
                <w:sz w:val="24"/>
                <w:szCs w:val="24"/>
                <w:lang w:val="en-GB" w:eastAsia="zh-CN" w:bidi="ar-SA"/>
              </w:rPr>
              <w:t xml:space="preserve"> </w:t>
            </w:r>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The Australian festivals are New Year’s Eve and day, Easter, and Christmas. I believe that New Year’s eve is the most meaningful, as it often represents a new start and change.</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澳大利亚的节日是元旦、复活节和圣诞节。 我觉得元旦是最有意节日，因为它代表新的开始和改变。</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 xml:space="preserve">谈谈澳大利亚人喜欢吃的东西和喜欢送的礼物。 </w:t>
            </w:r>
            <w:r>
              <w:rPr>
                <w:rFonts w:eastAsia="Microsoft YaHei" w:cs="" w:ascii="Microsoft YaHei" w:hAnsi="Microsoft YaHei"/>
                <w:kern w:val="0"/>
                <w:sz w:val="24"/>
                <w:szCs w:val="24"/>
                <w:highlight w:val="green"/>
                <w:lang w:val="en-GB" w:eastAsia="zh-CN" w:bidi="ar-SA"/>
              </w:rPr>
              <w:t>(Same question as question 10.)</w:t>
            </w:r>
          </w:p>
          <w:p>
            <w:pPr>
              <w:pStyle w:val="Normal"/>
              <w:widowControl/>
              <w:spacing w:lineRule="auto" w:line="360" w:before="0" w:after="0"/>
              <w:ind w:left="720" w:hanging="0"/>
              <w:jc w:val="left"/>
              <w:rPr>
                <w:rFonts w:ascii="Microsoft YaHei" w:hAnsi="Microsoft YaHei" w:eastAsia="Microsoft YaHei"/>
                <w:lang w:eastAsia="ar-SA"/>
              </w:rPr>
            </w:pPr>
            <w:r/>
            <w:r>
              <w:ruby>
                <w:rubyPr>
                  <w:rubyAlign w:val="left"/>
                  <w:hps w:val="12"/>
                  <w:hpsRaise w:val="24"/>
                  <w:hpsBaseText w:val="24"/>
                  <w:lid w:val="zh-CN"/>
                </w:rubyPr>
                <w:rt>
                  <w:r>
                    <w:rPr>
                      <w:rFonts w:ascii="Microsoft YaHei" w:hAnsi="Microsoft YaHei"/>
                      <w:sz w:val="12"/>
                      <w:szCs w:val="24"/>
                    </w:rPr>
                    <w:t>àodàlìyàguòshèngdànjiéshí</w:t>
                  </w:r>
                </w:rt>
                <w:rubyBase>
                  <w:r>
                    <w:rPr>
                      <w:rFonts w:ascii="Microsoft YaHei" w:hAnsi="Microsoft YaHei" w:cs="" w:eastAsia="Microsoft YaHei"/>
                      <w:kern w:val="0"/>
                      <w:sz w:val="24"/>
                      <w:szCs w:val="24"/>
                      <w:lang w:val="en-GB" w:eastAsia="zh-CN" w:bidi="ar-SA"/>
                    </w:rPr>
                    <w:t>澳大利亚过圣诞节时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chīhuǒtuǐ</w:t>
                  </w:r>
                </w:rt>
                <w:rubyBase>
                  <w:r>
                    <w:rPr>
                      <w:rFonts w:ascii="Microsoft YaHei" w:hAnsi="Microsoft YaHei" w:cs="" w:eastAsia="Microsoft YaHei"/>
                      <w:kern w:val="0"/>
                      <w:sz w:val="24"/>
                      <w:szCs w:val="24"/>
                      <w:lang w:val="en-GB" w:eastAsia="zh-CN" w:bidi="ar-SA"/>
                    </w:rPr>
                    <w:t>吃火腿</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huǒjī</w:t>
                  </w:r>
                </w:rt>
                <w:rubyBase>
                  <w:r>
                    <w:rPr>
                      <w:rFonts w:ascii="Microsoft YaHei" w:hAnsi="Microsoft YaHei" w:cs="" w:eastAsia="Microsoft YaHei"/>
                      <w:kern w:val="0"/>
                      <w:sz w:val="24"/>
                      <w:szCs w:val="24"/>
                      <w:lang w:val="en-GB" w:eastAsia="zh-CN" w:bidi="ar-SA"/>
                    </w:rPr>
                    <w:t>火鸡</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hǎixiān</w:t>
                  </w:r>
                </w:rt>
                <w:rubyBase>
                  <w:r>
                    <w:rPr>
                      <w:rFonts w:ascii="Microsoft YaHei" w:hAnsi="Microsoft YaHei" w:cs="" w:eastAsia="Microsoft YaHei"/>
                      <w:kern w:val="0"/>
                      <w:sz w:val="24"/>
                      <w:szCs w:val="24"/>
                      <w:lang w:val="en-GB" w:eastAsia="zh-CN" w:bidi="ar-SA"/>
                    </w:rPr>
                    <w:t>海鲜</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shālāhébùdīng</w:t>
                  </w:r>
                </w:rt>
                <w:rubyBase>
                  <w:r>
                    <w:rPr>
                      <w:rFonts w:ascii="Microsoft YaHei" w:hAnsi="Microsoft YaHei" w:cs="" w:eastAsia="Microsoft YaHei"/>
                      <w:kern w:val="0"/>
                      <w:sz w:val="24"/>
                      <w:szCs w:val="24"/>
                      <w:lang w:val="en-GB" w:eastAsia="zh-CN" w:bidi="ar-SA"/>
                    </w:rPr>
                    <w:t>沙拉和布丁</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rénmensònggèzhǒnggèyàngdeshèng</w:t>
                  </w:r>
                </w:rt>
                <w:rubyBase>
                  <w:r>
                    <w:rPr>
                      <w:rFonts w:ascii="Microsoft YaHei" w:hAnsi="Microsoft YaHei" w:cs="" w:eastAsia="Microsoft YaHei"/>
                      <w:kern w:val="0"/>
                      <w:sz w:val="24"/>
                      <w:szCs w:val="24"/>
                      <w:lang w:val="en-GB" w:eastAsia="zh-CN" w:bidi="ar-SA"/>
                    </w:rPr>
                    <w:t>人们送各种各样的圣诞礼物</w:t>
                  </w:r>
                  <w:r/>
                </w:rubyBase>
              </w:ruby>
            </w:r>
            <w:r>
              <w:rPr>
                <w:rFonts w:ascii="Microsoft YaHei" w:hAnsi="Microsoft YaHei" w:cs="" w:eastAsia="Microsoft YaHei"/>
                <w:kern w:val="0"/>
                <w:sz w:val="24"/>
                <w:szCs w:val="24"/>
                <w:lang w:val="en-GB" w:eastAsia="zh-CN" w:bidi="ar-SA"/>
              </w:rPr>
              <w:t xml:space="preserve">， </w:t>
            </w:r>
            <w:r/>
            <w:r>
              <w:ruby>
                <w:rubyPr>
                  <w:rubyAlign w:val="left"/>
                  <w:hps w:val="12"/>
                  <w:hpsRaise w:val="24"/>
                  <w:hpsBaseText w:val="24"/>
                  <w:lid w:val="zh-CN"/>
                </w:rubyPr>
                <w:rt>
                  <w:r>
                    <w:rPr>
                      <w:rFonts w:ascii="Microsoft YaHei" w:hAnsi="Microsoft YaHei"/>
                      <w:sz w:val="12"/>
                      <w:szCs w:val="24"/>
                    </w:rPr>
                    <w:t>bǐrúyīfu</w:t>
                  </w:r>
                </w:rt>
                <w:rubyBase>
                  <w:r>
                    <w:rPr>
                      <w:rFonts w:ascii="Microsoft YaHei" w:hAnsi="Microsoft YaHei" w:cs="" w:eastAsia="Microsoft YaHei"/>
                      <w:kern w:val="0"/>
                      <w:sz w:val="24"/>
                      <w:szCs w:val="24"/>
                      <w:lang w:val="en-GB" w:eastAsia="zh-CN" w:bidi="ar-SA"/>
                    </w:rPr>
                    <w:t>比如衣服</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Calibri" w:hAnsi="Calibri"/>
                      <w:sz w:val="12"/>
                      <w:szCs w:val="24"/>
                    </w:rPr>
                    <w:t>wánjù</w:t>
                  </w:r>
                </w:rt>
                <w:rubyBase>
                  <w:r>
                    <w:rPr>
                      <w:rFonts w:ascii="Microsoft YaHei" w:hAnsi="Microsoft YaHei" w:cs="" w:eastAsia="Microsoft YaHei"/>
                      <w:kern w:val="0"/>
                      <w:sz w:val="24"/>
                      <w:szCs w:val="24"/>
                      <w:lang w:val="en-GB" w:eastAsia="zh-CN" w:bidi="ar-SA"/>
                    </w:rPr>
                    <w:t>玩具</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w:t>
                  </w:r>
                </w:rt>
                <w:rubyBase>
                  <w:r>
                    <w:rPr>
                      <w:rFonts w:ascii="Microsoft YaHei" w:hAnsi="Microsoft YaHei" w:cs="" w:eastAsia="Microsoft YaHei"/>
                      <w:kern w:val="0"/>
                      <w:sz w:val="24"/>
                      <w:szCs w:val="24"/>
                      <w:lang w:val="en-GB" w:eastAsia="zh-CN" w:bidi="ar-SA"/>
                    </w:rPr>
                    <w:t>巧克力</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pútáojiǔhéshū</w:t>
                  </w:r>
                </w:rt>
                <w:rubyBase>
                  <w:r>
                    <w:rPr>
                      <w:rFonts w:ascii="Microsoft YaHei" w:hAnsi="Microsoft YaHei" w:cs="" w:eastAsia="Microsoft YaHei"/>
                      <w:kern w:val="0"/>
                      <w:sz w:val="24"/>
                      <w:szCs w:val="24"/>
                      <w:lang w:val="en-GB" w:eastAsia="zh-CN" w:bidi="ar-SA"/>
                    </w:rPr>
                    <w:t>葡萄酒和书</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àodàlìyàguòfùhuójiéshí</w:t>
                  </w:r>
                </w:rt>
                <w:rubyBase>
                  <w:r>
                    <w:rPr>
                      <w:rFonts w:ascii="Microsoft YaHei" w:hAnsi="Microsoft YaHei" w:cs="" w:eastAsia="Microsoft YaHei"/>
                      <w:kern w:val="0"/>
                      <w:sz w:val="24"/>
                      <w:szCs w:val="24"/>
                      <w:lang w:val="en-GB" w:eastAsia="zh-CN" w:bidi="ar-SA"/>
                    </w:rPr>
                    <w:t>澳大利亚过复活节时</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chīqiǎokèlìdàn</w:t>
                  </w:r>
                </w:rt>
                <w:rubyBase>
                  <w:r>
                    <w:rPr>
                      <w:rFonts w:ascii="Microsoft YaHei" w:hAnsi="Microsoft YaHei" w:cs="" w:eastAsia="Microsoft YaHei"/>
                      <w:kern w:val="0"/>
                      <w:sz w:val="24"/>
                      <w:szCs w:val="24"/>
                      <w:lang w:val="en-GB" w:eastAsia="zh-CN" w:bidi="ar-SA"/>
                    </w:rPr>
                    <w:t>吃巧克力蛋</w:t>
                  </w:r>
                  <w:r/>
                </w:rubyBase>
              </w:ruby>
            </w:r>
            <w:r>
              <w:rPr>
                <w:rFonts w:ascii="Microsoft YaHei" w:hAnsi="Microsoft YaHei" w:cs="" w:eastAsia="Microsoft YaHei"/>
                <w:kern w:val="0"/>
                <w:sz w:val="24"/>
                <w:szCs w:val="24"/>
                <w:lang w:val="en-GB" w:eastAsia="zh-CN" w:bidi="ar-SA"/>
              </w:rPr>
              <w:t>、</w:t>
            </w:r>
            <w:r/>
            <w:r>
              <w:ruby>
                <w:rubyPr>
                  <w:rubyAlign w:val="left"/>
                  <w:hps w:val="12"/>
                  <w:hpsRaise w:val="24"/>
                  <w:hpsBaseText w:val="24"/>
                  <w:lid w:val="zh-CN"/>
                </w:rubyPr>
                <w:rt>
                  <w:r>
                    <w:rPr>
                      <w:rFonts w:ascii="Microsoft YaHei" w:hAnsi="Microsoft YaHei"/>
                      <w:sz w:val="12"/>
                      <w:szCs w:val="24"/>
                    </w:rPr>
                    <w:t>qiǎokèlìtùzihéshízìmiànbāo</w:t>
                  </w:r>
                </w:rt>
                <w:rubyBase>
                  <w:r>
                    <w:rPr>
                      <w:rFonts w:ascii="Microsoft YaHei" w:hAnsi="Microsoft YaHei" w:cs="" w:eastAsia="Microsoft YaHei"/>
                      <w:kern w:val="0"/>
                      <w:sz w:val="24"/>
                      <w:szCs w:val="24"/>
                      <w:lang w:val="en-GB" w:eastAsia="zh-CN" w:bidi="ar-SA"/>
                    </w:rPr>
                    <w:t>巧克力兔子和十字面包</w:t>
                  </w:r>
                  <w:r/>
                </w:rubyBase>
              </w:ruby>
            </w:r>
            <w:r>
              <w:rPr>
                <w:rFonts w:ascii="Microsoft YaHei" w:hAnsi="Microsoft YaHei" w:cs="" w:eastAsia="Microsoft YaHei"/>
                <w:kern w:val="0"/>
                <w:sz w:val="24"/>
                <w:szCs w:val="24"/>
                <w:lang w:val="en-GB" w:eastAsia="zh-CN" w:bidi="ar-SA"/>
              </w:rPr>
              <w:t>。</w:t>
            </w:r>
            <w:r>
              <w:rPr>
                <w:rFonts w:eastAsia="Microsoft YaHei" w:cs="" w:ascii="Microsoft YaHei" w:hAnsi="Microsoft YaHei"/>
                <w:kern w:val="0"/>
                <w:sz w:val="24"/>
                <w:szCs w:val="24"/>
                <w:lang w:val="en-GB" w:eastAsia="zh-CN" w:bidi="ar-SA"/>
              </w:rPr>
              <w:t xml:space="preserve">(and hot cross bun) </w:t>
            </w:r>
            <w:r>
              <w:rPr>
                <w:rFonts w:ascii="Microsoft YaHei" w:hAnsi="Microsoft YaHei" w:cs="" w:eastAsia="Microsoft YaHei"/>
                <w:kern w:val="0"/>
                <w:sz w:val="24"/>
                <w:szCs w:val="24"/>
                <w:lang w:val="en-GB" w:eastAsia="zh-CN" w:bidi="ar-SA"/>
              </w:rPr>
              <w:t>人们送巧克力蛋和巧克力兔子。</w:t>
            </w:r>
          </w:p>
          <w:p>
            <w:pPr>
              <w:pStyle w:val="Normal"/>
              <w:widowControl/>
              <w:tabs>
                <w:tab w:val="clear" w:pos="720"/>
                <w:tab w:val="left" w:pos="709" w:leader="none"/>
              </w:tabs>
              <w:suppressAutoHyphens w:val="true"/>
              <w:spacing w:lineRule="auto" w:line="480" w:before="0" w:after="0"/>
              <w:jc w:val="left"/>
              <w:rPr>
                <w:rFonts w:ascii="Microsoft YaHei" w:hAnsi="Microsoft YaHei" w:eastAsia="Microsoft YaHei"/>
                <w:lang w:val="en-AU"/>
              </w:rPr>
            </w:pPr>
            <w:r>
              <w:rPr>
                <w:rFonts w:eastAsia="Microsoft YaHei" w:cs="" w:ascii="Microsoft YaHei" w:hAnsi="Microsoft YaHei"/>
                <w:kern w:val="0"/>
                <w:sz w:val="24"/>
                <w:szCs w:val="24"/>
                <w:highlight w:val="yellow"/>
                <w:lang w:val="en-AU" w:eastAsia="zh-CN" w:bidi="ar-SA"/>
              </w:rPr>
              <w:t>Travelling</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你喜欢旅行吗</w:t>
            </w:r>
            <w:r>
              <w:rPr>
                <w:rFonts w:eastAsia="Microsoft YaHei" w:cs="" w:ascii="Microsoft YaHei" w:hAnsi="Microsoft YaHei"/>
                <w:kern w:val="0"/>
                <w:sz w:val="24"/>
                <w:szCs w:val="24"/>
                <w:lang w:val="en-GB" w:eastAsia="zh-CN" w:bidi="ar-SA"/>
              </w:rPr>
              <w:t>?</w:t>
            </w:r>
            <w:r>
              <w:rPr>
                <w:rFonts w:ascii="Microsoft YaHei" w:hAnsi="Microsoft YaHei" w:cs="" w:eastAsia="Microsoft YaHei"/>
                <w:kern w:val="0"/>
                <w:sz w:val="24"/>
                <w:szCs w:val="24"/>
                <w:lang w:val="en-GB" w:eastAsia="zh-CN" w:bidi="ar-SA"/>
              </w:rPr>
              <w:t>为什么？</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Is there anything I may do to improve this sentence?</w:t>
            </w:r>
            <w:r>
              <w:rPr>
                <w:rFonts w:ascii="Microsoft YaHei" w:hAnsi="Microsoft YaHei" w:cs="" w:eastAsia="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lang w:val="en-AU"/>
              </w:rPr>
            </w:pPr>
            <w:r>
              <w:rPr>
                <w:rFonts w:ascii="Microsoft YaHei" w:hAnsi="Microsoft YaHei" w:cs="" w:eastAsia="Microsoft YaHei"/>
                <w:kern w:val="0"/>
                <w:sz w:val="24"/>
                <w:szCs w:val="24"/>
                <w:lang w:val="en-AU" w:eastAsia="zh-CN" w:bidi="ar-SA"/>
              </w:rPr>
              <w:t>我总是喜欢去韩国，因为我可以看我的家人。另外，韩国有很多有意思的地方可以参观。 而且，在韩国互联网可很好的。</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谈谈你最有意思的一次旅行</w:t>
            </w:r>
            <w:r>
              <w:rPr>
                <w:rFonts w:eastAsia="Microsoft YaHei" w:cs="" w:ascii="Microsoft YaHei" w:hAnsi="Microsoft YaHei"/>
                <w:kern w:val="0"/>
                <w:sz w:val="24"/>
                <w:szCs w:val="24"/>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最有意思的一次旅行是去蒙古。因为蒙古冬天的时候冷极了、所以到处都是白白的雪，看起来很干净。我觉得最有意思的是滑雪。在夏天，我们可以骑骆驼和马，可好玩了。在蒙古，我也品尝了很多好吃的蒙古食物。像：烤羊肉和牛肉。</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你都去过哪些国家</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Should I describe what I did at some of the countries to make it longer?</w:t>
            </w:r>
            <w:r>
              <w:rPr>
                <w:rFonts w:ascii="Microsoft YaHei" w:hAnsi="Microsoft YaHei" w:cs="" w:eastAsia="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我去挺多国家，比如：韩国、日本、蒙古、新加坡、等等。我还没去过欧美。</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你最想去哪些国家旅游</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highlight w:val="green"/>
                <w:lang w:val="en-GB" w:eastAsia="zh-CN" w:bidi="ar-SA"/>
              </w:rPr>
              <w:t>（</w:t>
            </w:r>
            <w:r>
              <w:rPr>
                <w:rFonts w:eastAsia="Microsoft YaHei" w:cs="" w:ascii="Microsoft YaHei" w:hAnsi="Microsoft YaHei"/>
                <w:kern w:val="0"/>
                <w:sz w:val="24"/>
                <w:szCs w:val="24"/>
                <w:highlight w:val="green"/>
                <w:lang w:val="en-GB" w:eastAsia="zh-CN" w:bidi="ar-SA"/>
              </w:rPr>
              <w:t>I do not know if this answer makes sense. Below is what I wanted to say. Could you please check and correct any issues with the answer?</w:t>
            </w:r>
            <w:r>
              <w:rPr>
                <w:rFonts w:ascii="Microsoft YaHei" w:hAnsi="Microsoft YaHei" w:cs="" w:eastAsia="Microsoft YaHei"/>
                <w:kern w:val="0"/>
                <w:sz w:val="24"/>
                <w:szCs w:val="24"/>
                <w:highlight w:val="green"/>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 xml:space="preserve">I really want to go to China, as I think it will be an interesting experience. China is also rich with history, and I want to see what life is like there. I would also like to visit the many different historical landmarks, such as the </w:t>
            </w:r>
            <w:r>
              <w:rPr>
                <w:rFonts w:ascii="Microsoft YaHei" w:hAnsi="Microsoft YaHei" w:cs="" w:eastAsia="Microsoft YaHei"/>
                <w:kern w:val="0"/>
                <w:sz w:val="24"/>
                <w:szCs w:val="24"/>
                <w:lang w:val="en-GB" w:eastAsia="zh-CN" w:bidi="ar-SA"/>
              </w:rPr>
              <w:t>长城</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兵马俑</w:t>
            </w:r>
            <w:r>
              <w:rPr>
                <w:rFonts w:eastAsia="Microsoft YaHei" w:cs="" w:ascii="Microsoft YaHei" w:hAnsi="Microsoft YaHei"/>
                <w:kern w:val="0"/>
                <w:sz w:val="24"/>
                <w:szCs w:val="24"/>
                <w:lang w:val="en-GB" w:eastAsia="zh-CN" w:bidi="ar-SA"/>
              </w:rPr>
              <w:t xml:space="preserve">, and the </w:t>
            </w:r>
            <w:r>
              <w:rPr>
                <w:rFonts w:ascii="Microsoft YaHei" w:hAnsi="Microsoft YaHei" w:cs="" w:eastAsia="Microsoft YaHei"/>
                <w:kern w:val="0"/>
                <w:sz w:val="24"/>
                <w:szCs w:val="24"/>
                <w:lang w:val="en-GB" w:eastAsia="zh-CN" w:bidi="ar-SA"/>
              </w:rPr>
              <w:t>紫禁城</w:t>
            </w:r>
            <w:r>
              <w:rPr>
                <w:rFonts w:eastAsia="Microsoft YaHei" w:cs="" w:ascii="Microsoft YaHei" w:hAnsi="Microsoft YaHei"/>
                <w:kern w:val="0"/>
                <w:sz w:val="24"/>
                <w:szCs w:val="24"/>
                <w:lang w:val="en-GB" w:eastAsia="zh-CN" w:bidi="ar-SA"/>
              </w:rPr>
              <w:t>.</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我很想去中国，因为我觉得去中国会有意思。中国有丰富的历史，而且我想看生活在中国。 我还想参观很多历史地标，比如：长城、兵马俑和紫禁城。</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人们都用什么交通工具去旅行</w:t>
            </w:r>
            <w:r>
              <w:rPr>
                <w:rFonts w:eastAsia="Microsoft YaHei" w:cs="" w:ascii="Microsoft YaHei" w:hAnsi="Microsoft YaHei"/>
                <w:kern w:val="0"/>
                <w:sz w:val="24"/>
                <w:szCs w:val="24"/>
                <w:lang w:val="en-GB" w:eastAsia="zh-CN" w:bidi="ar-SA"/>
              </w:rPr>
              <w:t xml:space="preserve">? </w:t>
            </w:r>
            <w:r>
              <w:rPr>
                <w:rFonts w:eastAsia="Microsoft YaHei" w:cs="" w:ascii="Microsoft YaHei" w:hAnsi="Microsoft YaHei"/>
                <w:kern w:val="0"/>
                <w:sz w:val="24"/>
                <w:szCs w:val="24"/>
                <w:highlight w:val="green"/>
                <w:lang w:val="en-AU" w:eastAsia="zh-CN" w:bidi="ar-SA"/>
              </w:rPr>
              <w:t>(Similar question as question 16)</w:t>
            </w:r>
          </w:p>
          <w:p>
            <w:pPr>
              <w:pStyle w:val="Normal"/>
              <w:widowControl/>
              <w:suppressAutoHyphens w:val="true"/>
              <w:spacing w:lineRule="auto" w:line="360" w:before="0" w:after="0"/>
              <w:ind w:left="720" w:hanging="0"/>
              <w:jc w:val="left"/>
              <w:rPr>
                <w:rFonts w:ascii="Microsoft YaHei" w:hAnsi="Microsoft YaHei" w:eastAsia="Microsoft YaHei"/>
              </w:rPr>
            </w:pPr>
            <w:r>
              <w:rPr>
                <w:rFonts w:eastAsia="Microsoft YaHei" w:cs="" w:ascii="Microsoft YaHei" w:hAnsi="Microsoft YaHei"/>
                <w:kern w:val="0"/>
                <w:sz w:val="24"/>
                <w:szCs w:val="24"/>
                <w:lang w:val="en-GB" w:eastAsia="zh-CN" w:bidi="ar-SA"/>
              </w:rPr>
              <w:t>Most people take either planes or trains to visit places, but in Australia, there are not many trains compared other places like China and Europe. (</w:t>
            </w:r>
            <w:r>
              <w:rPr>
                <w:rFonts w:ascii="Microsoft YaHei" w:hAnsi="Microsoft YaHei" w:cs="" w:eastAsia="Microsoft YaHei"/>
                <w:kern w:val="0"/>
                <w:sz w:val="24"/>
                <w:szCs w:val="24"/>
                <w:lang w:val="en-GB" w:eastAsia="zh-CN" w:bidi="ar-SA"/>
              </w:rPr>
              <w:t>所以</w:t>
            </w:r>
            <w:r>
              <w:rPr>
                <w:rFonts w:eastAsia="Microsoft YaHei" w:cs="" w:ascii="Microsoft YaHei" w:hAnsi="Microsoft YaHei"/>
                <w:kern w:val="0"/>
                <w:sz w:val="24"/>
                <w:szCs w:val="24"/>
                <w:lang w:val="en-GB" w:eastAsia="zh-CN" w:bidi="ar-SA"/>
              </w:rPr>
              <w:t>)This is why I take planes to different countries often.</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很多人坐飞机或火车去旅游，但在澳大利亚比欧洲或中国有少个火车。 所以我平常坐飞机去鲈形。</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中国有什么好玩的地方</w:t>
            </w:r>
            <w:r>
              <w:rPr>
                <w:rFonts w:eastAsia="Microsoft YaHei" w:cs="" w:ascii="Microsoft YaHei" w:hAnsi="Microsoft YaHei"/>
                <w:kern w:val="0"/>
                <w:sz w:val="24"/>
                <w:szCs w:val="24"/>
                <w:lang w:val="en-GB" w:eastAsia="zh-CN" w:bidi="ar-SA"/>
              </w:rPr>
              <w:t xml:space="preserve">? </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中国有很多好玩的地方，有很多名胜古迹和优美的风景。北京有紫禁城、颐和园、长城、天坛和天安门广场。在西安有兵马俑和大雁塔。在桂林有很多漂亮的山和水。有句俗语“桂林山水甲天下”。</w:t>
            </w:r>
          </w:p>
          <w:p>
            <w:pPr>
              <w:pStyle w:val="Normal"/>
              <w:widowControl/>
              <w:numPr>
                <w:ilvl w:val="0"/>
                <w:numId w:val="1"/>
              </w:numPr>
              <w:suppressAutoHyphens w:val="true"/>
              <w:spacing w:lineRule="auto" w:line="360" w:before="0" w:after="0"/>
              <w:jc w:val="left"/>
              <w:rPr>
                <w:rFonts w:ascii="Microsoft YaHei" w:hAnsi="Microsoft YaHei" w:eastAsia="Microsoft YaHei"/>
              </w:rPr>
            </w:pPr>
            <w:r>
              <w:rPr>
                <w:rFonts w:ascii="Microsoft YaHei" w:hAnsi="Microsoft YaHei" w:cs="" w:eastAsia="Microsoft YaHei"/>
                <w:kern w:val="0"/>
                <w:sz w:val="24"/>
                <w:szCs w:val="24"/>
                <w:lang w:val="en-GB" w:eastAsia="zh-CN" w:bidi="ar-SA"/>
              </w:rPr>
              <w:t>你去过中国吗</w:t>
            </w:r>
            <w:r>
              <w:rPr>
                <w:rFonts w:eastAsia="Microsoft YaHei" w:cs="" w:ascii="Microsoft YaHei" w:hAnsi="Microsoft YaHei"/>
                <w:kern w:val="0"/>
                <w:sz w:val="24"/>
                <w:szCs w:val="24"/>
                <w:lang w:val="en-GB" w:eastAsia="zh-CN" w:bidi="ar-SA"/>
              </w:rPr>
              <w:t xml:space="preserve">? </w:t>
            </w:r>
            <w:r>
              <w:rPr>
                <w:rFonts w:ascii="Microsoft YaHei" w:hAnsi="Microsoft YaHei" w:cs="" w:eastAsia="Microsoft YaHei"/>
                <w:kern w:val="0"/>
                <w:sz w:val="24"/>
                <w:szCs w:val="24"/>
                <w:lang w:val="en-GB" w:eastAsia="zh-CN" w:bidi="ar-SA"/>
              </w:rPr>
              <w:t>去过哪些地方</w:t>
            </w:r>
            <w:r>
              <w:rPr>
                <w:rFonts w:eastAsia="Microsoft YaHei" w:cs="" w:ascii="Microsoft YaHei" w:hAnsi="Microsoft YaHei"/>
                <w:kern w:val="0"/>
                <w:sz w:val="24"/>
                <w:szCs w:val="24"/>
                <w:lang w:val="en-GB" w:eastAsia="zh-CN" w:bidi="ar-SA"/>
              </w:rPr>
              <w:t>? Exted answer</w:t>
            </w:r>
          </w:p>
          <w:p>
            <w:pPr>
              <w:pStyle w:val="Normal"/>
              <w:widowControl/>
              <w:suppressAutoHyphens w:val="true"/>
              <w:spacing w:lineRule="auto" w:line="360" w:before="0" w:after="0"/>
              <w:ind w:left="720" w:hanging="0"/>
              <w:jc w:val="left"/>
              <w:rPr>
                <w:rFonts w:ascii="Microsoft YaHei" w:hAnsi="Microsoft YaHei" w:eastAsia="Microsoft YaHei"/>
              </w:rPr>
            </w:pPr>
            <w:r>
              <w:rPr>
                <w:rFonts w:ascii="Microsoft YaHei" w:hAnsi="Microsoft YaHei" w:cs="" w:eastAsia="Microsoft YaHei"/>
                <w:kern w:val="0"/>
                <w:sz w:val="24"/>
                <w:szCs w:val="24"/>
                <w:lang w:val="en-GB" w:eastAsia="zh-CN" w:bidi="ar-SA"/>
              </w:rPr>
              <w:t>我没去过中国。我希望有一天能去中国的北京、西安和桂林。</w:t>
            </w:r>
          </w:p>
          <w:p>
            <w:pPr>
              <w:pStyle w:val="Normal"/>
              <w:widowControl/>
              <w:numPr>
                <w:ilvl w:val="0"/>
                <w:numId w:val="1"/>
              </w:numPr>
              <w:suppressAutoHyphens w:val="true"/>
              <w:spacing w:lineRule="auto" w:line="360" w:before="0" w:after="0"/>
              <w:jc w:val="left"/>
              <w:rPr>
                <w:lang w:val="en-US"/>
              </w:rPr>
            </w:pPr>
            <w:r>
              <w:rPr>
                <w:rFonts w:ascii="Microsoft YaHei" w:hAnsi="Microsoft YaHei" w:cs="" w:eastAsia="Microsoft YaHei"/>
                <w:kern w:val="0"/>
                <w:sz w:val="24"/>
                <w:szCs w:val="24"/>
                <w:lang w:val="en-GB" w:eastAsia="zh-CN" w:bidi="ar-SA"/>
              </w:rPr>
              <w:t>说说你的中国旅行</w:t>
            </w:r>
            <w:r>
              <w:rPr>
                <w:rFonts w:eastAsia="Microsoft YaHei" w:cs="" w:ascii="Microsoft YaHei" w:hAnsi="Microsoft YaHei"/>
                <w:kern w:val="0"/>
                <w:sz w:val="24"/>
                <w:szCs w:val="24"/>
                <w:lang w:val="en-GB" w:eastAsia="zh-CN" w:bidi="ar-SA"/>
              </w:rPr>
              <w:t>.</w:t>
            </w:r>
          </w:p>
        </w:tc>
      </w:tr>
      <w:tr>
        <w:trPr/>
        <w:tc>
          <w:tcPr>
            <w:tcW w:w="10450" w:type="dxa"/>
            <w:tcBorders/>
          </w:tcPr>
          <w:p>
            <w:pPr>
              <w:pStyle w:val="Normal"/>
              <w:widowControl/>
              <w:spacing w:before="0" w:after="0"/>
              <w:jc w:val="left"/>
              <w:rPr>
                <w:highlight w:val="yellow"/>
                <w:lang w:val="en-AU"/>
              </w:rPr>
            </w:pPr>
            <w:r>
              <w:rPr>
                <w:rFonts w:eastAsia="DengXian" w:cs=""/>
                <w:kern w:val="0"/>
                <w:sz w:val="24"/>
                <w:szCs w:val="24"/>
                <w:highlight w:val="yellow"/>
                <w:lang w:val="en-GB" w:eastAsia="zh-CN" w:bidi="ar-SA"/>
              </w:rPr>
            </w:r>
          </w:p>
        </w:tc>
      </w:tr>
    </w:tbl>
    <w:p>
      <w:pPr>
        <w:pStyle w:val="Normal"/>
        <w:rPr>
          <w:lang w:val="en-US"/>
        </w:rPr>
      </w:pPr>
      <w:r>
        <w:rPr/>
      </w:r>
    </w:p>
    <w:sectPr>
      <w:type w:val="nextPage"/>
      <w:pgSz w:w="11906" w:h="16838"/>
      <w:pgMar w:left="720" w:right="720" w:gutter="0" w:header="0" w:top="720" w:footer="0" w:bottom="720"/>
      <w:pgNumType w:fmt="decimal"/>
      <w:formProt w:val="false"/>
      <w:textDirection w:val="lrTb"/>
      <w:docGrid w:type="default" w:linePitch="4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DengXian">
    <w:charset w:val="01"/>
    <w:family w:val="roman"/>
    <w:pitch w:val="variable"/>
  </w:font>
  <w:font w:name="Microsoft YaHe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2"/>
        <w:szCs w:val="22"/>
        <w:rFonts w:ascii="Arial" w:hAnsi="Arial" w:cs="Arial"/>
        <w:lang w:val="en-AU"/>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9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ngXian" w:cs="" w:asciiTheme="minorHAnsi" w:cstheme="minorBidi" w:eastAsiaTheme="minorEastAsia" w:hAnsiTheme="minorHAnsi"/>
        <w:sz w:val="24"/>
        <w:szCs w:val="24"/>
        <w:lang w:val="en-GB"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before="0" w:after="0"/>
      <w:jc w:val="left"/>
    </w:pPr>
    <w:rPr>
      <w:rFonts w:ascii="Calibri" w:hAnsi="Calibri" w:eastAsia="DengXian" w:cs="" w:asciiTheme="minorHAnsi" w:cstheme="minorBidi" w:eastAsiaTheme="minorEastAsia" w:hAnsiTheme="minorHAnsi"/>
      <w:color w:val="auto"/>
      <w:kern w:val="0"/>
      <w:sz w:val="24"/>
      <w:szCs w:val="24"/>
      <w:lang w:val="en-GB" w:eastAsia="zh-CN" w:bidi="ar-SA"/>
    </w:rPr>
  </w:style>
  <w:style w:type="character" w:styleId="DefaultParagraphFont" w:default="1">
    <w:name w:val="Default Paragraph Font"/>
    <w:uiPriority w:val="1"/>
    <w:semiHidden/>
    <w:unhideWhenUsed/>
    <w:qFormat/>
    <w:rPr/>
  </w:style>
  <w:style w:type="character" w:styleId="Rubies">
    <w:name w:val="Rubies"/>
    <w:qFormat/>
    <w:rPr>
      <w:sz w:val="12"/>
      <w:szCs w:val="12"/>
      <w:u w:val="none"/>
      <w:em w:val="non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1b1a97"/>
    <w:pPr>
      <w:suppressAutoHyphens w:val="true"/>
      <w:spacing w:before="0" w:after="0"/>
      <w:ind w:left="720" w:hanging="0"/>
      <w:contextualSpacing/>
    </w:pPr>
    <w:rPr>
      <w:rFonts w:ascii="Times New Roman" w:hAnsi="Times New Roman" w:eastAsia="Times New Roman" w:cs="Times New Roman"/>
      <w:sz w:val="20"/>
      <w:szCs w:val="20"/>
      <w:lang w:val="en-AU" w:eastAsia="ar-SA"/>
    </w:rPr>
  </w:style>
  <w:style w:type="paragraph" w:styleId="CharCharCharCharCharCharCharCharCharCharCharCharCharCharCharChar" w:customStyle="1">
    <w:name w:val="Char Char Char Char Char Char Char Char Char Char Char Char Char Char Char Char"/>
    <w:basedOn w:val="Normal"/>
    <w:qFormat/>
    <w:rsid w:val="00545201"/>
    <w:pPr/>
    <w:rPr>
      <w:rFonts w:ascii="Arial" w:hAnsi="Arial" w:eastAsia="Times New Roman" w:cs="Arial"/>
      <w:sz w:val="22"/>
      <w:szCs w:val="20"/>
      <w:lang w:val="en-AU"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unhideWhenUsed/>
    <w:rsid w:val="00c76e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1549</TotalTime>
  <Application>LibreOffice/7.3.6.2$Linux_X86_64 LibreOffice_project/30$Build-2</Application>
  <AppVersion>15.0000</AppVersion>
  <Pages>5</Pages>
  <Words>2767</Words>
  <Characters>5037</Characters>
  <CharactersWithSpaces>5602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2022-09-14T07:13:00Z</dcterms:created>
  <dc:creator>Microsoft Office User</dc:creator>
  <dc:description/>
  <dc:language>en-AU</dc:language>
  <cp:lastModifiedBy/>
  <dcterms:modified xsi:type="dcterms:W3CDTF">2022-11-07T21:03:42Z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